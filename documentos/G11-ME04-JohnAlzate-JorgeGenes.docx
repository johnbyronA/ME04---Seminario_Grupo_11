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0B3F" w14:textId="77777777" w:rsidR="0020329E" w:rsidRDefault="00000000">
      <w:pPr>
        <w:jc w:val="center"/>
        <w:rPr>
          <w:b/>
        </w:rPr>
      </w:pPr>
      <w:r>
        <w:rPr>
          <w:b/>
          <w:noProof/>
        </w:rPr>
        <w:drawing>
          <wp:inline distT="0" distB="0" distL="0" distR="0" wp14:anchorId="7E971244" wp14:editId="04A4B1D8">
            <wp:extent cx="2143007" cy="1030292"/>
            <wp:effectExtent l="0" t="0" r="0" b="0"/>
            <wp:docPr id="397041611"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8"/>
                    <a:srcRect/>
                    <a:stretch>
                      <a:fillRect/>
                    </a:stretch>
                  </pic:blipFill>
                  <pic:spPr>
                    <a:xfrm>
                      <a:off x="0" y="0"/>
                      <a:ext cx="2143007" cy="1030292"/>
                    </a:xfrm>
                    <a:prstGeom prst="rect">
                      <a:avLst/>
                    </a:prstGeom>
                    <a:ln/>
                  </pic:spPr>
                </pic:pic>
              </a:graphicData>
            </a:graphic>
          </wp:inline>
        </w:drawing>
      </w:r>
    </w:p>
    <w:p w14:paraId="04CC703E" w14:textId="77777777" w:rsidR="0020329E" w:rsidRDefault="0020329E">
      <w:pPr>
        <w:jc w:val="center"/>
        <w:rPr>
          <w:b/>
        </w:rPr>
      </w:pPr>
    </w:p>
    <w:p w14:paraId="31FAB3C5" w14:textId="77777777" w:rsidR="0020329E" w:rsidRDefault="00000000">
      <w:pPr>
        <w:jc w:val="center"/>
        <w:rPr>
          <w:b/>
        </w:rPr>
      </w:pPr>
      <w:r>
        <w:rPr>
          <w:b/>
        </w:rPr>
        <w:t xml:space="preserve">Análisis Integral de clasificación de usuarios - </w:t>
      </w:r>
    </w:p>
    <w:p w14:paraId="79CF5DB6" w14:textId="77777777" w:rsidR="0020329E" w:rsidRDefault="00000000">
      <w:pPr>
        <w:jc w:val="center"/>
        <w:rPr>
          <w:b/>
        </w:rPr>
      </w:pPr>
      <w:r>
        <w:rPr>
          <w:b/>
        </w:rPr>
        <w:t>SISBEN - Año 2017</w:t>
      </w:r>
    </w:p>
    <w:p w14:paraId="234B0475" w14:textId="77777777" w:rsidR="0020329E" w:rsidRDefault="0020329E">
      <w:pPr>
        <w:jc w:val="center"/>
      </w:pPr>
    </w:p>
    <w:p w14:paraId="0FF6C15E" w14:textId="77777777" w:rsidR="0020329E" w:rsidRDefault="0020329E">
      <w:pPr>
        <w:jc w:val="center"/>
      </w:pPr>
    </w:p>
    <w:p w14:paraId="0864E3DB" w14:textId="77777777" w:rsidR="0020329E" w:rsidRDefault="00000000">
      <w:pPr>
        <w:jc w:val="center"/>
      </w:pPr>
      <w:bookmarkStart w:id="0" w:name="_heading=h.gjdgxs" w:colFirst="0" w:colLast="0"/>
      <w:bookmarkEnd w:id="0"/>
      <w:r>
        <w:t>John Byron Alzate Hernández</w:t>
      </w:r>
    </w:p>
    <w:bookmarkStart w:id="1" w:name="_heading=h.s4u9wgaw4vpb" w:colFirst="0" w:colLast="0"/>
    <w:bookmarkEnd w:id="1"/>
    <w:p w14:paraId="2185FE96" w14:textId="77777777" w:rsidR="0020329E" w:rsidRPr="00285736" w:rsidRDefault="00000000" w:rsidP="00285736">
      <w:pPr>
        <w:jc w:val="center"/>
        <w:rPr>
          <w:color w:val="000000" w:themeColor="text1"/>
        </w:rPr>
      </w:pPr>
      <w:r w:rsidRPr="00285736">
        <w:rPr>
          <w:color w:val="000000" w:themeColor="text1"/>
        </w:rPr>
        <w:fldChar w:fldCharType="begin"/>
      </w:r>
      <w:r w:rsidRPr="00285736">
        <w:rPr>
          <w:color w:val="000000" w:themeColor="text1"/>
        </w:rPr>
        <w:instrText>HYPERLINK "mailto:jlgenesp@unal.edu.co" \h</w:instrText>
      </w:r>
      <w:r w:rsidRPr="00285736">
        <w:rPr>
          <w:color w:val="000000" w:themeColor="text1"/>
        </w:rPr>
      </w:r>
      <w:r w:rsidRPr="00285736">
        <w:rPr>
          <w:color w:val="000000" w:themeColor="text1"/>
        </w:rPr>
        <w:fldChar w:fldCharType="separate"/>
      </w:r>
      <w:r w:rsidRPr="00285736">
        <w:rPr>
          <w:color w:val="000000" w:themeColor="text1"/>
        </w:rPr>
        <w:t>Jorge Luis Genes Padilla</w:t>
      </w:r>
      <w:r w:rsidRPr="00285736">
        <w:rPr>
          <w:color w:val="000000" w:themeColor="text1"/>
        </w:rPr>
        <w:fldChar w:fldCharType="end"/>
      </w:r>
    </w:p>
    <w:p w14:paraId="2C84728C" w14:textId="77777777" w:rsidR="0020329E" w:rsidRDefault="0020329E">
      <w:pPr>
        <w:jc w:val="center"/>
      </w:pPr>
    </w:p>
    <w:p w14:paraId="702B2538" w14:textId="77777777" w:rsidR="0020329E" w:rsidRDefault="0020329E">
      <w:pPr>
        <w:jc w:val="center"/>
      </w:pPr>
    </w:p>
    <w:p w14:paraId="423FD6AC" w14:textId="77777777" w:rsidR="0020329E" w:rsidRDefault="00000000">
      <w:pPr>
        <w:jc w:val="center"/>
      </w:pPr>
      <w:r>
        <w:t xml:space="preserve">Monografía presentada para optar al título de Especialista en Analítica y Ciencia de Datos </w:t>
      </w:r>
    </w:p>
    <w:p w14:paraId="261B4BBE" w14:textId="77777777" w:rsidR="0020329E" w:rsidRDefault="0020329E">
      <w:pPr>
        <w:jc w:val="center"/>
      </w:pPr>
    </w:p>
    <w:p w14:paraId="003587E7" w14:textId="77777777" w:rsidR="0020329E" w:rsidRDefault="0020329E">
      <w:pPr>
        <w:jc w:val="center"/>
      </w:pPr>
    </w:p>
    <w:p w14:paraId="20AB4E29" w14:textId="77777777" w:rsidR="0020329E" w:rsidRDefault="00000000">
      <w:pPr>
        <w:jc w:val="center"/>
      </w:pPr>
      <w:bookmarkStart w:id="2" w:name="_heading=h.30j0zll" w:colFirst="0" w:colLast="0"/>
      <w:bookmarkEnd w:id="2"/>
      <w:r>
        <w:t>Asesor</w:t>
      </w:r>
      <w:r>
        <w:br/>
        <w:t>David Manuel Villanueva Valdés, Magíster en Ingeniería de Software</w:t>
      </w:r>
    </w:p>
    <w:p w14:paraId="66E238EF" w14:textId="77777777" w:rsidR="0020329E" w:rsidRDefault="0020329E">
      <w:pPr>
        <w:pBdr>
          <w:top w:val="nil"/>
          <w:left w:val="nil"/>
          <w:bottom w:val="nil"/>
          <w:right w:val="nil"/>
          <w:between w:val="nil"/>
        </w:pBdr>
        <w:ind w:firstLine="709"/>
        <w:jc w:val="center"/>
        <w:rPr>
          <w:color w:val="000000"/>
        </w:rPr>
      </w:pPr>
    </w:p>
    <w:p w14:paraId="0FAF2057" w14:textId="77777777" w:rsidR="0020329E" w:rsidRDefault="0020329E">
      <w:pPr>
        <w:pBdr>
          <w:top w:val="nil"/>
          <w:left w:val="nil"/>
          <w:bottom w:val="nil"/>
          <w:right w:val="nil"/>
          <w:between w:val="nil"/>
        </w:pBdr>
        <w:ind w:firstLine="709"/>
        <w:jc w:val="center"/>
        <w:rPr>
          <w:color w:val="000000"/>
        </w:rPr>
      </w:pPr>
    </w:p>
    <w:p w14:paraId="4C785237" w14:textId="77777777" w:rsidR="0020329E" w:rsidRDefault="00000000">
      <w:pPr>
        <w:pBdr>
          <w:top w:val="nil"/>
          <w:left w:val="nil"/>
          <w:bottom w:val="nil"/>
          <w:right w:val="nil"/>
          <w:between w:val="nil"/>
        </w:pBdr>
        <w:ind w:firstLine="709"/>
        <w:jc w:val="center"/>
        <w:rPr>
          <w:color w:val="000000"/>
        </w:rPr>
      </w:pPr>
      <w:r>
        <w:rPr>
          <w:color w:val="000000"/>
        </w:rPr>
        <w:tab/>
      </w:r>
    </w:p>
    <w:p w14:paraId="3EF6F30E" w14:textId="77777777" w:rsidR="0020329E" w:rsidRDefault="00000000">
      <w:pPr>
        <w:jc w:val="center"/>
      </w:pPr>
      <w:r>
        <w:t>Universidad de Antioquia</w:t>
      </w:r>
      <w:r>
        <w:br/>
        <w:t>Facultad de Ingeniería</w:t>
      </w:r>
    </w:p>
    <w:p w14:paraId="22D72938" w14:textId="77777777" w:rsidR="0020329E" w:rsidRDefault="00000000">
      <w:pPr>
        <w:jc w:val="center"/>
      </w:pPr>
      <w:bookmarkStart w:id="3" w:name="_heading=h.1fob9te" w:colFirst="0" w:colLast="0"/>
      <w:bookmarkEnd w:id="3"/>
      <w:r>
        <w:t>Especialización en Analítica y Ciencia de Datos</w:t>
      </w:r>
    </w:p>
    <w:p w14:paraId="3355079C" w14:textId="77777777" w:rsidR="0020329E" w:rsidRDefault="00000000">
      <w:pPr>
        <w:jc w:val="center"/>
      </w:pPr>
      <w:r>
        <w:t>Medellín, Antioquia, Colombia</w:t>
      </w:r>
    </w:p>
    <w:p w14:paraId="6011C356" w14:textId="77777777" w:rsidR="0020329E" w:rsidRDefault="00000000">
      <w:pPr>
        <w:jc w:val="center"/>
        <w:rPr>
          <w:color w:val="2B579A"/>
          <w:shd w:val="clear" w:color="auto" w:fill="E6E6E6"/>
        </w:rPr>
      </w:pPr>
      <w:r>
        <w:t>2023</w:t>
      </w:r>
    </w:p>
    <w:p w14:paraId="247FA804" w14:textId="77777777" w:rsidR="0020329E" w:rsidRDefault="00000000">
      <w:pPr>
        <w:jc w:val="center"/>
      </w:pPr>
      <w:r>
        <w:br w:type="page"/>
      </w:r>
    </w:p>
    <w:tbl>
      <w:tblPr>
        <w:tblStyle w:val="a5"/>
        <w:tblW w:w="9404" w:type="dxa"/>
        <w:jc w:val="center"/>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20329E" w14:paraId="2EF5DDF3" w14:textId="77777777">
        <w:trPr>
          <w:trHeight w:val="397"/>
          <w:jc w:val="center"/>
        </w:trPr>
        <w:tc>
          <w:tcPr>
            <w:tcW w:w="2351" w:type="dxa"/>
            <w:tcBorders>
              <w:top w:val="single" w:sz="12" w:space="0" w:color="538135"/>
              <w:bottom w:val="single" w:sz="12" w:space="0" w:color="538135"/>
            </w:tcBorders>
            <w:vAlign w:val="center"/>
          </w:tcPr>
          <w:p w14:paraId="505D58E6" w14:textId="77777777" w:rsidR="0020329E" w:rsidRDefault="00000000">
            <w:pPr>
              <w:spacing w:before="60" w:after="60" w:line="240" w:lineRule="auto"/>
              <w:jc w:val="center"/>
              <w:rPr>
                <w:b/>
                <w:sz w:val="20"/>
              </w:rPr>
            </w:pPr>
            <w:bookmarkStart w:id="4" w:name="_heading=h.3znysh7" w:colFirst="0" w:colLast="0"/>
            <w:bookmarkEnd w:id="4"/>
            <w:r>
              <w:rPr>
                <w:b/>
                <w:sz w:val="20"/>
              </w:rPr>
              <w:lastRenderedPageBreak/>
              <w:t>Cita</w:t>
            </w:r>
          </w:p>
        </w:tc>
        <w:tc>
          <w:tcPr>
            <w:tcW w:w="7053" w:type="dxa"/>
            <w:tcBorders>
              <w:top w:val="single" w:sz="12" w:space="0" w:color="538135"/>
              <w:bottom w:val="single" w:sz="12" w:space="0" w:color="538135"/>
            </w:tcBorders>
            <w:vAlign w:val="center"/>
          </w:tcPr>
          <w:p w14:paraId="28285948" w14:textId="77777777" w:rsidR="0020329E" w:rsidRDefault="00000000">
            <w:pPr>
              <w:spacing w:before="60" w:after="60" w:line="276" w:lineRule="auto"/>
              <w:jc w:val="center"/>
              <w:rPr>
                <w:sz w:val="20"/>
              </w:rPr>
            </w:pPr>
            <w:r>
              <w:rPr>
                <w:sz w:val="20"/>
              </w:rPr>
              <w:t>(</w:t>
            </w:r>
            <w:r>
              <w:t>Alzate Hernández</w:t>
            </w:r>
            <w:r>
              <w:rPr>
                <w:sz w:val="20"/>
              </w:rPr>
              <w:t xml:space="preserve"> &amp; </w:t>
            </w:r>
            <w:r>
              <w:t>Genes Padilla</w:t>
            </w:r>
            <w:r>
              <w:rPr>
                <w:sz w:val="20"/>
              </w:rPr>
              <w:t>, 2023)</w:t>
            </w:r>
          </w:p>
        </w:tc>
      </w:tr>
      <w:tr w:rsidR="0020329E" w14:paraId="5E0C6401" w14:textId="77777777">
        <w:trPr>
          <w:trHeight w:val="983"/>
          <w:jc w:val="center"/>
        </w:trPr>
        <w:tc>
          <w:tcPr>
            <w:tcW w:w="2351" w:type="dxa"/>
            <w:tcBorders>
              <w:top w:val="single" w:sz="12" w:space="0" w:color="538135"/>
              <w:bottom w:val="single" w:sz="12" w:space="0" w:color="538135"/>
            </w:tcBorders>
            <w:vAlign w:val="center"/>
          </w:tcPr>
          <w:p w14:paraId="29506EFF" w14:textId="77777777" w:rsidR="0020329E" w:rsidRDefault="00000000">
            <w:pPr>
              <w:spacing w:before="60" w:line="240" w:lineRule="auto"/>
              <w:jc w:val="center"/>
              <w:rPr>
                <w:b/>
                <w:sz w:val="20"/>
              </w:rPr>
            </w:pPr>
            <w:r>
              <w:rPr>
                <w:b/>
                <w:sz w:val="20"/>
              </w:rPr>
              <w:t>Referencia</w:t>
            </w:r>
          </w:p>
          <w:p w14:paraId="0DBEFD90" w14:textId="77777777" w:rsidR="0020329E" w:rsidRDefault="0020329E">
            <w:pPr>
              <w:spacing w:line="240" w:lineRule="auto"/>
              <w:jc w:val="center"/>
              <w:rPr>
                <w:sz w:val="20"/>
              </w:rPr>
            </w:pPr>
          </w:p>
          <w:p w14:paraId="73123761" w14:textId="77777777" w:rsidR="0020329E" w:rsidRDefault="00000000">
            <w:pPr>
              <w:spacing w:line="240" w:lineRule="auto"/>
              <w:jc w:val="center"/>
              <w:rPr>
                <w:sz w:val="20"/>
              </w:rPr>
            </w:pPr>
            <w:r>
              <w:rPr>
                <w:b/>
                <w:sz w:val="20"/>
              </w:rPr>
              <w:t>Estilo APA 7 (2020)</w:t>
            </w:r>
          </w:p>
        </w:tc>
        <w:tc>
          <w:tcPr>
            <w:tcW w:w="7053" w:type="dxa"/>
            <w:tcBorders>
              <w:top w:val="single" w:sz="12" w:space="0" w:color="538135"/>
              <w:bottom w:val="single" w:sz="12" w:space="0" w:color="538135"/>
            </w:tcBorders>
          </w:tcPr>
          <w:p w14:paraId="1CE37BAD" w14:textId="77777777" w:rsidR="0020329E" w:rsidRDefault="00000000">
            <w:pPr>
              <w:spacing w:before="60" w:after="60" w:line="276" w:lineRule="auto"/>
              <w:ind w:left="709" w:hanging="709"/>
              <w:rPr>
                <w:sz w:val="20"/>
              </w:rPr>
            </w:pPr>
            <w:r>
              <w:t>Alzate Hernández</w:t>
            </w:r>
            <w:r>
              <w:rPr>
                <w:sz w:val="20"/>
              </w:rPr>
              <w:t xml:space="preserve">, </w:t>
            </w:r>
            <w:r>
              <w:t>J</w:t>
            </w:r>
            <w:r>
              <w:rPr>
                <w:sz w:val="20"/>
              </w:rPr>
              <w:t xml:space="preserve">.B., &amp; </w:t>
            </w:r>
            <w:r>
              <w:t>Genes Padilla</w:t>
            </w:r>
            <w:r>
              <w:rPr>
                <w:sz w:val="20"/>
              </w:rPr>
              <w:t xml:space="preserve">, J. </w:t>
            </w:r>
            <w:r>
              <w:t>L</w:t>
            </w:r>
            <w:r>
              <w:rPr>
                <w:sz w:val="20"/>
              </w:rPr>
              <w:t xml:space="preserve">. (2023). </w:t>
            </w:r>
            <w:r>
              <w:rPr>
                <w:i/>
              </w:rPr>
              <w:t xml:space="preserve">Análisis Integral de clasificación de usuarios - SISBEN - Año 2017. </w:t>
            </w:r>
            <w:r>
              <w:rPr>
                <w:sz w:val="20"/>
              </w:rPr>
              <w:t>Trabajo de grado especialización. Universidad de Antioquia, Medellín, Colombia.</w:t>
            </w:r>
          </w:p>
        </w:tc>
      </w:tr>
    </w:tbl>
    <w:p w14:paraId="1C655122" w14:textId="77777777" w:rsidR="0020329E" w:rsidRDefault="00000000">
      <w:pPr>
        <w:jc w:val="left"/>
        <w:rPr>
          <w:b/>
        </w:rPr>
      </w:pPr>
      <w:r>
        <w:rPr>
          <w:b/>
          <w:noProof/>
        </w:rPr>
        <w:drawing>
          <wp:inline distT="0" distB="0" distL="0" distR="0" wp14:anchorId="3D4757C0" wp14:editId="74FE4800">
            <wp:extent cx="803637" cy="303715"/>
            <wp:effectExtent l="0" t="0" r="0" b="0"/>
            <wp:docPr id="3970416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803637" cy="303715"/>
                    </a:xfrm>
                    <a:prstGeom prst="rect">
                      <a:avLst/>
                    </a:prstGeom>
                    <a:ln/>
                  </pic:spPr>
                </pic:pic>
              </a:graphicData>
            </a:graphic>
          </wp:inline>
        </w:drawing>
      </w:r>
      <w:r>
        <w:rPr>
          <w:b/>
        </w:rPr>
        <w:t xml:space="preserve"> </w:t>
      </w:r>
      <w:r>
        <w:rPr>
          <w:noProof/>
        </w:rPr>
        <w:drawing>
          <wp:inline distT="0" distB="0" distL="0" distR="0" wp14:anchorId="5A1D0D60" wp14:editId="279712F0">
            <wp:extent cx="750563" cy="261288"/>
            <wp:effectExtent l="0" t="0" r="0" b="0"/>
            <wp:docPr id="397041612" name="image4.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4.png" descr="Creative Commons en periodismo: qué es y cómo usarlo"/>
                    <pic:cNvPicPr preferRelativeResize="0"/>
                  </pic:nvPicPr>
                  <pic:blipFill>
                    <a:blip r:embed="rId10"/>
                    <a:srcRect t="9349" r="2980" b="7722"/>
                    <a:stretch>
                      <a:fillRect/>
                    </a:stretch>
                  </pic:blipFill>
                  <pic:spPr>
                    <a:xfrm>
                      <a:off x="0" y="0"/>
                      <a:ext cx="750563" cy="261288"/>
                    </a:xfrm>
                    <a:prstGeom prst="rect">
                      <a:avLst/>
                    </a:prstGeom>
                    <a:ln/>
                  </pic:spPr>
                </pic:pic>
              </a:graphicData>
            </a:graphic>
          </wp:inline>
        </w:drawing>
      </w:r>
    </w:p>
    <w:p w14:paraId="75E645DD" w14:textId="77777777" w:rsidR="0020329E" w:rsidRDefault="0020329E">
      <w:pPr>
        <w:rPr>
          <w:sz w:val="20"/>
          <w:szCs w:val="20"/>
        </w:rPr>
      </w:pPr>
      <w:bookmarkStart w:id="5" w:name="_heading=h.2et92p0" w:colFirst="0" w:colLast="0"/>
      <w:bookmarkEnd w:id="5"/>
    </w:p>
    <w:p w14:paraId="1E131830" w14:textId="77777777" w:rsidR="0020329E" w:rsidRDefault="0020329E">
      <w:pPr>
        <w:rPr>
          <w:sz w:val="20"/>
          <w:szCs w:val="20"/>
        </w:rPr>
      </w:pPr>
      <w:bookmarkStart w:id="6" w:name="_heading=h.tyjcwt" w:colFirst="0" w:colLast="0"/>
      <w:bookmarkEnd w:id="6"/>
    </w:p>
    <w:p w14:paraId="5D93A84D" w14:textId="77777777" w:rsidR="0020329E" w:rsidRDefault="00000000">
      <w:pPr>
        <w:spacing w:before="120" w:after="120" w:line="276" w:lineRule="auto"/>
        <w:jc w:val="left"/>
        <w:rPr>
          <w:sz w:val="20"/>
          <w:szCs w:val="20"/>
        </w:rPr>
      </w:pPr>
      <w:bookmarkStart w:id="7" w:name="_heading=h.3dy6vkm" w:colFirst="0" w:colLast="0"/>
      <w:bookmarkEnd w:id="7"/>
      <w:r>
        <w:rPr>
          <w:sz w:val="20"/>
          <w:szCs w:val="20"/>
        </w:rPr>
        <w:t>Especialización en Analítica y Ciencia de Datos, Cohorte</w:t>
      </w:r>
      <w:r>
        <w:rPr>
          <w:b/>
          <w:sz w:val="20"/>
          <w:szCs w:val="20"/>
        </w:rPr>
        <w:t xml:space="preserve"> </w:t>
      </w:r>
      <w:r>
        <w:rPr>
          <w:sz w:val="20"/>
          <w:szCs w:val="20"/>
        </w:rPr>
        <w:t xml:space="preserve">VI. </w:t>
      </w:r>
    </w:p>
    <w:p w14:paraId="04AC7B07" w14:textId="77777777" w:rsidR="0020329E" w:rsidRDefault="00000000">
      <w:pPr>
        <w:spacing w:before="120" w:after="120" w:line="276" w:lineRule="auto"/>
        <w:jc w:val="left"/>
        <w:rPr>
          <w:sz w:val="20"/>
          <w:szCs w:val="20"/>
        </w:rPr>
      </w:pPr>
      <w:r>
        <w:rPr>
          <w:sz w:val="20"/>
          <w:szCs w:val="20"/>
        </w:rPr>
        <w:t>Centro de Investigación Ambientales y de Ingeniería (CIA)</w:t>
      </w:r>
      <w:r>
        <w:t>.</w:t>
      </w:r>
      <w:r>
        <w:rPr>
          <w:sz w:val="20"/>
          <w:szCs w:val="20"/>
        </w:rPr>
        <w:t xml:space="preserve"> </w:t>
      </w:r>
    </w:p>
    <w:p w14:paraId="67F861FB" w14:textId="77777777" w:rsidR="0020329E" w:rsidRDefault="0020329E">
      <w:pPr>
        <w:spacing w:before="120" w:after="120" w:line="276" w:lineRule="auto"/>
        <w:jc w:val="left"/>
        <w:rPr>
          <w:sz w:val="20"/>
          <w:szCs w:val="20"/>
        </w:rPr>
      </w:pPr>
    </w:p>
    <w:p w14:paraId="3ED3BAFE" w14:textId="77777777" w:rsidR="0020329E" w:rsidRDefault="0020329E">
      <w:pPr>
        <w:spacing w:before="120" w:after="120" w:line="276" w:lineRule="auto"/>
        <w:jc w:val="left"/>
        <w:rPr>
          <w:sz w:val="20"/>
          <w:szCs w:val="20"/>
        </w:rPr>
      </w:pPr>
    </w:p>
    <w:p w14:paraId="5BB96FD3" w14:textId="77777777" w:rsidR="0020329E" w:rsidRDefault="0020329E">
      <w:pPr>
        <w:spacing w:line="276" w:lineRule="auto"/>
        <w:jc w:val="left"/>
        <w:rPr>
          <w:sz w:val="20"/>
          <w:szCs w:val="20"/>
        </w:rPr>
      </w:pPr>
    </w:p>
    <w:p w14:paraId="7403CB6A" w14:textId="77777777" w:rsidR="0020329E" w:rsidRDefault="0020329E">
      <w:pPr>
        <w:rPr>
          <w:sz w:val="20"/>
          <w:szCs w:val="20"/>
        </w:rPr>
      </w:pPr>
      <w:bookmarkStart w:id="8" w:name="_heading=h.1t3h5sf" w:colFirst="0" w:colLast="0"/>
      <w:bookmarkEnd w:id="8"/>
    </w:p>
    <w:tbl>
      <w:tblPr>
        <w:tblStyle w:val="a6"/>
        <w:tblW w:w="4678"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20329E" w14:paraId="2ECB34BB" w14:textId="77777777">
        <w:tc>
          <w:tcPr>
            <w:tcW w:w="2410" w:type="dxa"/>
            <w:vAlign w:val="center"/>
          </w:tcPr>
          <w:p w14:paraId="509F9293" w14:textId="77777777" w:rsidR="0020329E" w:rsidRDefault="00000000">
            <w:pPr>
              <w:rPr>
                <w:sz w:val="20"/>
              </w:rPr>
            </w:pPr>
            <w:r>
              <w:rPr>
                <w:noProof/>
                <w:sz w:val="20"/>
              </w:rPr>
              <w:drawing>
                <wp:inline distT="0" distB="0" distL="0" distR="0" wp14:anchorId="69BE4CB7" wp14:editId="4491E5EB">
                  <wp:extent cx="1254906" cy="452526"/>
                  <wp:effectExtent l="0" t="0" r="0" b="0"/>
                  <wp:docPr id="3970416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54906" cy="452526"/>
                          </a:xfrm>
                          <a:prstGeom prst="rect">
                            <a:avLst/>
                          </a:prstGeom>
                          <a:ln/>
                        </pic:spPr>
                      </pic:pic>
                    </a:graphicData>
                  </a:graphic>
                </wp:inline>
              </w:drawing>
            </w:r>
          </w:p>
        </w:tc>
        <w:tc>
          <w:tcPr>
            <w:tcW w:w="2268" w:type="dxa"/>
            <w:vAlign w:val="center"/>
          </w:tcPr>
          <w:p w14:paraId="14C6EEFE" w14:textId="77777777" w:rsidR="0020329E" w:rsidRDefault="00000000">
            <w:pPr>
              <w:rPr>
                <w:sz w:val="20"/>
              </w:rPr>
            </w:pPr>
            <w:r>
              <w:rPr>
                <w:noProof/>
                <w:sz w:val="20"/>
              </w:rPr>
              <w:drawing>
                <wp:inline distT="0" distB="0" distL="0" distR="0" wp14:anchorId="2C2E2F41" wp14:editId="02D7A403">
                  <wp:extent cx="1249544" cy="458044"/>
                  <wp:effectExtent l="0" t="0" r="0" b="0"/>
                  <wp:docPr id="397041614" name="image7.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7.png" descr="Diagrama&#10;&#10;Descripción generada automáticamente con confianza media"/>
                          <pic:cNvPicPr preferRelativeResize="0"/>
                        </pic:nvPicPr>
                        <pic:blipFill>
                          <a:blip r:embed="rId12"/>
                          <a:srcRect l="13612" t="26359" r="13866" b="26900"/>
                          <a:stretch>
                            <a:fillRect/>
                          </a:stretch>
                        </pic:blipFill>
                        <pic:spPr>
                          <a:xfrm>
                            <a:off x="0" y="0"/>
                            <a:ext cx="1249544" cy="458044"/>
                          </a:xfrm>
                          <a:prstGeom prst="rect">
                            <a:avLst/>
                          </a:prstGeom>
                          <a:ln/>
                        </pic:spPr>
                      </pic:pic>
                    </a:graphicData>
                  </a:graphic>
                </wp:inline>
              </w:drawing>
            </w:r>
          </w:p>
        </w:tc>
      </w:tr>
    </w:tbl>
    <w:p w14:paraId="44B2B516" w14:textId="77777777" w:rsidR="0020329E" w:rsidRDefault="00000000">
      <w:pPr>
        <w:spacing w:before="120" w:after="120" w:line="240" w:lineRule="auto"/>
        <w:jc w:val="left"/>
        <w:rPr>
          <w:sz w:val="20"/>
          <w:szCs w:val="20"/>
        </w:rPr>
      </w:pPr>
      <w:bookmarkStart w:id="9" w:name="_heading=h.4d34og8" w:colFirst="0" w:colLast="0"/>
      <w:bookmarkEnd w:id="9"/>
      <w:r>
        <w:rPr>
          <w:sz w:val="20"/>
          <w:szCs w:val="20"/>
        </w:rPr>
        <w:t>Centro de Documentación Ingeniería (CENDOI)</w:t>
      </w:r>
    </w:p>
    <w:p w14:paraId="16D9EDF4" w14:textId="77777777" w:rsidR="0020329E" w:rsidRDefault="0020329E">
      <w:pPr>
        <w:spacing w:before="120" w:after="120" w:line="240" w:lineRule="auto"/>
        <w:rPr>
          <w:b/>
          <w:sz w:val="20"/>
          <w:szCs w:val="20"/>
        </w:rPr>
      </w:pPr>
    </w:p>
    <w:p w14:paraId="418A5EC4" w14:textId="77777777" w:rsidR="0020329E" w:rsidRDefault="00000000">
      <w:pPr>
        <w:spacing w:before="120" w:after="120" w:line="240" w:lineRule="auto"/>
        <w:rPr>
          <w:sz w:val="20"/>
          <w:szCs w:val="20"/>
        </w:rPr>
      </w:pPr>
      <w:r>
        <w:rPr>
          <w:b/>
          <w:sz w:val="20"/>
          <w:szCs w:val="20"/>
        </w:rPr>
        <w:t>Repositorio Institucional:</w:t>
      </w:r>
      <w:r>
        <w:rPr>
          <w:sz w:val="20"/>
          <w:szCs w:val="20"/>
        </w:rPr>
        <w:t xml:space="preserve"> http://bibliotecadigital.udea.edu.co</w:t>
      </w:r>
    </w:p>
    <w:p w14:paraId="746256B9" w14:textId="77777777" w:rsidR="0020329E" w:rsidRDefault="0020329E">
      <w:pPr>
        <w:rPr>
          <w:sz w:val="20"/>
          <w:szCs w:val="20"/>
        </w:rPr>
      </w:pPr>
    </w:p>
    <w:p w14:paraId="7BA5E905" w14:textId="77777777" w:rsidR="0020329E" w:rsidRDefault="00000000">
      <w:pPr>
        <w:rPr>
          <w:sz w:val="20"/>
          <w:szCs w:val="20"/>
        </w:rPr>
      </w:pPr>
      <w:r>
        <w:rPr>
          <w:sz w:val="20"/>
          <w:szCs w:val="20"/>
        </w:rPr>
        <w:t>Universidad de Antioquia - www.udea.edu.co</w:t>
      </w:r>
    </w:p>
    <w:p w14:paraId="26E961B9" w14:textId="77777777" w:rsidR="0020329E" w:rsidRDefault="00000000">
      <w:pPr>
        <w:spacing w:line="240" w:lineRule="auto"/>
        <w:jc w:val="left"/>
        <w:rPr>
          <w:sz w:val="20"/>
          <w:szCs w:val="20"/>
        </w:rPr>
      </w:pPr>
      <w:r>
        <w:rPr>
          <w:sz w:val="20"/>
          <w:szCs w:val="20"/>
        </w:rPr>
        <w:t xml:space="preserve">Rector: John Jairo Arboleda </w:t>
      </w:r>
      <w:proofErr w:type="spellStart"/>
      <w:r>
        <w:rPr>
          <w:sz w:val="20"/>
          <w:szCs w:val="20"/>
        </w:rPr>
        <w:t>Céspedes</w:t>
      </w:r>
      <w:proofErr w:type="spellEnd"/>
      <w:r>
        <w:rPr>
          <w:sz w:val="20"/>
          <w:szCs w:val="20"/>
        </w:rPr>
        <w:t>.</w:t>
      </w:r>
    </w:p>
    <w:p w14:paraId="6256C840" w14:textId="77777777" w:rsidR="0020329E" w:rsidRDefault="00000000">
      <w:pPr>
        <w:spacing w:line="240" w:lineRule="auto"/>
        <w:jc w:val="left"/>
        <w:rPr>
          <w:sz w:val="20"/>
          <w:szCs w:val="20"/>
        </w:rPr>
      </w:pPr>
      <w:r>
        <w:rPr>
          <w:sz w:val="20"/>
          <w:szCs w:val="20"/>
        </w:rPr>
        <w:t>Decano: Julio Cesar Saldarriaga Molina.</w:t>
      </w:r>
    </w:p>
    <w:p w14:paraId="364D3B7B" w14:textId="77777777" w:rsidR="0020329E" w:rsidRDefault="00000000">
      <w:pPr>
        <w:jc w:val="left"/>
        <w:rPr>
          <w:sz w:val="20"/>
          <w:szCs w:val="20"/>
        </w:rPr>
      </w:pPr>
      <w:r>
        <w:rPr>
          <w:sz w:val="20"/>
          <w:szCs w:val="20"/>
        </w:rPr>
        <w:t xml:space="preserve">Jefe departamento: Diego José Luis </w:t>
      </w:r>
      <w:proofErr w:type="spellStart"/>
      <w:r>
        <w:rPr>
          <w:sz w:val="20"/>
          <w:szCs w:val="20"/>
        </w:rPr>
        <w:t>Botia</w:t>
      </w:r>
      <w:proofErr w:type="spellEnd"/>
      <w:r>
        <w:rPr>
          <w:sz w:val="20"/>
          <w:szCs w:val="20"/>
        </w:rPr>
        <w:t xml:space="preserve"> Valderrama</w:t>
      </w:r>
    </w:p>
    <w:p w14:paraId="4BEFBDAB" w14:textId="77777777" w:rsidR="0020329E" w:rsidRDefault="0020329E">
      <w:pPr>
        <w:spacing w:line="276" w:lineRule="auto"/>
        <w:rPr>
          <w:sz w:val="20"/>
          <w:szCs w:val="20"/>
        </w:rPr>
      </w:pPr>
    </w:p>
    <w:p w14:paraId="474C16BF" w14:textId="77777777" w:rsidR="0020329E" w:rsidRDefault="0020329E">
      <w:pPr>
        <w:spacing w:line="276" w:lineRule="auto"/>
        <w:rPr>
          <w:sz w:val="20"/>
          <w:szCs w:val="20"/>
        </w:rPr>
      </w:pPr>
    </w:p>
    <w:p w14:paraId="4D117E1E" w14:textId="77777777" w:rsidR="0020329E" w:rsidRDefault="00000000">
      <w:pPr>
        <w:spacing w:line="276" w:lineRule="auto"/>
      </w:pPr>
      <w:r>
        <w:rPr>
          <w:sz w:val="20"/>
          <w:szCs w:val="20"/>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332031D8" w14:textId="77777777" w:rsidR="0020329E" w:rsidRDefault="00000000">
      <w:pPr>
        <w:spacing w:after="160" w:line="259" w:lineRule="auto"/>
        <w:jc w:val="left"/>
        <w:rPr>
          <w:b/>
        </w:rPr>
      </w:pPr>
      <w:r>
        <w:br w:type="page"/>
      </w:r>
    </w:p>
    <w:p w14:paraId="7525095A" w14:textId="77777777" w:rsidR="0020329E" w:rsidRDefault="0020329E">
      <w:pPr>
        <w:jc w:val="center"/>
        <w:rPr>
          <w:b/>
          <w:sz w:val="20"/>
          <w:szCs w:val="20"/>
        </w:rPr>
      </w:pPr>
    </w:p>
    <w:p w14:paraId="28E4B264" w14:textId="77777777" w:rsidR="0020329E" w:rsidRDefault="0020329E">
      <w:pPr>
        <w:jc w:val="left"/>
        <w:rPr>
          <w:b/>
          <w:sz w:val="20"/>
          <w:szCs w:val="20"/>
        </w:rPr>
      </w:pPr>
    </w:p>
    <w:p w14:paraId="689C60FF" w14:textId="77777777" w:rsidR="0020329E" w:rsidRDefault="0020329E">
      <w:pPr>
        <w:pBdr>
          <w:top w:val="nil"/>
          <w:left w:val="nil"/>
          <w:bottom w:val="nil"/>
          <w:right w:val="nil"/>
          <w:between w:val="nil"/>
        </w:pBdr>
        <w:spacing w:line="480" w:lineRule="auto"/>
        <w:ind w:left="360"/>
        <w:jc w:val="left"/>
        <w:rPr>
          <w:color w:val="000000"/>
          <w:sz w:val="20"/>
          <w:szCs w:val="20"/>
        </w:rPr>
      </w:pPr>
    </w:p>
    <w:p w14:paraId="5241F917" w14:textId="77777777" w:rsidR="0020329E" w:rsidRDefault="00000000">
      <w:pPr>
        <w:jc w:val="center"/>
      </w:pPr>
      <w:r>
        <w:rPr>
          <w:b/>
        </w:rPr>
        <w:t>Dedicatoria</w:t>
      </w:r>
    </w:p>
    <w:p w14:paraId="47FDDB1F" w14:textId="77777777" w:rsidR="0020329E" w:rsidRDefault="0020329E">
      <w:pPr>
        <w:jc w:val="center"/>
      </w:pPr>
    </w:p>
    <w:p w14:paraId="70CC0016" w14:textId="77777777" w:rsidR="0020329E" w:rsidRDefault="00000000">
      <w:pPr>
        <w:tabs>
          <w:tab w:val="center" w:pos="4702"/>
          <w:tab w:val="right" w:pos="9404"/>
        </w:tabs>
        <w:jc w:val="center"/>
      </w:pPr>
      <w:r>
        <w:t xml:space="preserve">A nuestros compañeros de la especialización, con quienes en conjunto vivimos un proceso de aprendizaje que nos permitió compartir experiencias y conocimientos, ayudarnos y retroalimentamos, pero sobre todo volvernos grandes amigos y profesionales más </w:t>
      </w:r>
    </w:p>
    <w:p w14:paraId="5D2C454D" w14:textId="77777777" w:rsidR="0020329E" w:rsidRDefault="00000000">
      <w:pPr>
        <w:tabs>
          <w:tab w:val="center" w:pos="4702"/>
          <w:tab w:val="right" w:pos="9404"/>
        </w:tabs>
        <w:jc w:val="center"/>
      </w:pPr>
      <w:r>
        <w:t>comprometidos y competentes.</w:t>
      </w:r>
    </w:p>
    <w:p w14:paraId="066B77D0" w14:textId="77777777" w:rsidR="0020329E" w:rsidRDefault="00000000">
      <w:r>
        <w:tab/>
      </w:r>
    </w:p>
    <w:p w14:paraId="63E01C0F" w14:textId="77777777" w:rsidR="0020329E" w:rsidRDefault="0020329E"/>
    <w:p w14:paraId="27A15FD1" w14:textId="77777777" w:rsidR="0020329E" w:rsidRDefault="00000000">
      <w:pPr>
        <w:tabs>
          <w:tab w:val="left" w:pos="7305"/>
        </w:tabs>
      </w:pPr>
      <w:r>
        <w:tab/>
      </w:r>
    </w:p>
    <w:p w14:paraId="74E58BC5" w14:textId="77777777" w:rsidR="0020329E" w:rsidRDefault="0020329E"/>
    <w:p w14:paraId="25300346" w14:textId="77777777" w:rsidR="0020329E" w:rsidRDefault="0020329E"/>
    <w:p w14:paraId="3DFA4DE6" w14:textId="77777777" w:rsidR="0020329E" w:rsidRDefault="0020329E"/>
    <w:p w14:paraId="468B569B" w14:textId="77777777" w:rsidR="0020329E" w:rsidRDefault="0020329E"/>
    <w:p w14:paraId="6A866148" w14:textId="77777777" w:rsidR="0020329E" w:rsidRDefault="0020329E"/>
    <w:p w14:paraId="404EF35A" w14:textId="77777777" w:rsidR="0020329E" w:rsidRDefault="0020329E"/>
    <w:p w14:paraId="2FDAA8A0" w14:textId="77777777" w:rsidR="0020329E" w:rsidRDefault="0020329E"/>
    <w:p w14:paraId="7283CF4C" w14:textId="77777777" w:rsidR="0020329E" w:rsidRDefault="00000000">
      <w:pPr>
        <w:jc w:val="center"/>
      </w:pPr>
      <w:r>
        <w:rPr>
          <w:b/>
        </w:rPr>
        <w:t>Agradecimientos</w:t>
      </w:r>
    </w:p>
    <w:p w14:paraId="45B49A42" w14:textId="77777777" w:rsidR="0020329E" w:rsidRDefault="0020329E">
      <w:pPr>
        <w:jc w:val="center"/>
      </w:pPr>
    </w:p>
    <w:p w14:paraId="3C8EB55C" w14:textId="77777777" w:rsidR="0020329E" w:rsidRDefault="00000000">
      <w:pPr>
        <w:jc w:val="center"/>
      </w:pPr>
      <w:r>
        <w:t>A nuestras dos familias, cuyo apoyo nos permitió avanzar en el desarrollo del presente proyecto de forma más tranquila y centrada. Así mismo a nuestros profesores y asesores de la especialización, por su apoyo en la construcción de una línea de guía adecuada para la elaboración y desarrollo del tema del presente proyecto.</w:t>
      </w:r>
    </w:p>
    <w:p w14:paraId="49D06D07" w14:textId="77777777" w:rsidR="0020329E" w:rsidRDefault="0020329E"/>
    <w:p w14:paraId="5BF380E1" w14:textId="77777777" w:rsidR="0020329E" w:rsidRDefault="00000000">
      <w:r>
        <w:tab/>
      </w:r>
    </w:p>
    <w:p w14:paraId="27A421B0" w14:textId="77777777" w:rsidR="0020329E" w:rsidRDefault="0020329E"/>
    <w:p w14:paraId="5EAD30A1" w14:textId="77777777" w:rsidR="0020329E" w:rsidRDefault="0020329E"/>
    <w:p w14:paraId="352F8C92" w14:textId="77777777" w:rsidR="0020329E" w:rsidRDefault="0020329E"/>
    <w:p w14:paraId="7C308F15" w14:textId="77777777" w:rsidR="0020329E" w:rsidRDefault="00000000">
      <w:pPr>
        <w:spacing w:after="160" w:line="259" w:lineRule="auto"/>
        <w:jc w:val="left"/>
      </w:pPr>
      <w:r>
        <w:br w:type="page"/>
      </w:r>
    </w:p>
    <w:p w14:paraId="6DEE14DC" w14:textId="77777777" w:rsidR="0020329E" w:rsidRDefault="00000000">
      <w:pPr>
        <w:jc w:val="center"/>
        <w:rPr>
          <w:b/>
        </w:rPr>
      </w:pPr>
      <w:r>
        <w:rPr>
          <w:b/>
        </w:rPr>
        <w:lastRenderedPageBreak/>
        <w:t>Tabla de contenido</w:t>
      </w:r>
    </w:p>
    <w:p w14:paraId="61A31C0E" w14:textId="77777777" w:rsidR="0020329E" w:rsidRDefault="0020329E">
      <w:pPr>
        <w:spacing w:after="160" w:line="259" w:lineRule="auto"/>
        <w:jc w:val="left"/>
      </w:pPr>
    </w:p>
    <w:sdt>
      <w:sdtPr>
        <w:id w:val="1156808510"/>
        <w:docPartObj>
          <w:docPartGallery w:val="Table of Contents"/>
          <w:docPartUnique/>
        </w:docPartObj>
      </w:sdtPr>
      <w:sdtContent>
        <w:p w14:paraId="497820B9" w14:textId="77777777" w:rsidR="0020329E" w:rsidRDefault="00000000">
          <w:pPr>
            <w:pBdr>
              <w:top w:val="nil"/>
              <w:left w:val="nil"/>
              <w:bottom w:val="nil"/>
              <w:right w:val="nil"/>
              <w:between w:val="nil"/>
            </w:pBdr>
            <w:tabs>
              <w:tab w:val="right" w:pos="9394"/>
            </w:tabs>
            <w:spacing w:before="240" w:after="240" w:line="240" w:lineRule="auto"/>
            <w:jc w:val="left"/>
            <w:rPr>
              <w:color w:val="000000"/>
              <w:sz w:val="22"/>
              <w:szCs w:val="22"/>
            </w:rPr>
          </w:pPr>
          <w:r>
            <w:fldChar w:fldCharType="begin"/>
          </w:r>
          <w:r>
            <w:instrText xml:space="preserve"> TOC \h \u \z \t "Heading 1,1,Heading 2,2,Heading 3,3,Heading 4,4,Heading 5,5,"</w:instrText>
          </w:r>
          <w:r>
            <w:fldChar w:fldCharType="separate"/>
          </w:r>
          <w:hyperlink w:anchor="_heading=h.3rdcrjn">
            <w:r>
              <w:rPr>
                <w:color w:val="000000"/>
              </w:rPr>
              <w:t>Resumen</w:t>
            </w:r>
            <w:r>
              <w:rPr>
                <w:color w:val="000000"/>
              </w:rPr>
              <w:tab/>
            </w:r>
          </w:hyperlink>
          <w:r>
            <w:rPr>
              <w:sz w:val="22"/>
              <w:szCs w:val="22"/>
            </w:rPr>
            <w:t>8</w:t>
          </w:r>
        </w:p>
        <w:p w14:paraId="208C38AB" w14:textId="77777777" w:rsidR="0020329E" w:rsidRDefault="00000000">
          <w:pPr>
            <w:pBdr>
              <w:top w:val="nil"/>
              <w:left w:val="nil"/>
              <w:bottom w:val="nil"/>
              <w:right w:val="nil"/>
              <w:between w:val="nil"/>
            </w:pBdr>
            <w:tabs>
              <w:tab w:val="right" w:pos="9394"/>
            </w:tabs>
            <w:spacing w:before="240" w:after="240" w:line="240" w:lineRule="auto"/>
            <w:jc w:val="left"/>
            <w:rPr>
              <w:color w:val="000000"/>
              <w:sz w:val="22"/>
              <w:szCs w:val="22"/>
            </w:rPr>
          </w:pPr>
          <w:hyperlink w:anchor="_heading=h.26in1rg">
            <w:r>
              <w:rPr>
                <w:color w:val="000000"/>
              </w:rPr>
              <w:t>Abstract</w:t>
            </w:r>
            <w:r>
              <w:rPr>
                <w:color w:val="000000"/>
              </w:rPr>
              <w:tab/>
            </w:r>
          </w:hyperlink>
          <w:r>
            <w:rPr>
              <w:sz w:val="22"/>
              <w:szCs w:val="22"/>
            </w:rPr>
            <w:t>9</w:t>
          </w:r>
        </w:p>
        <w:p w14:paraId="3E66BB55" w14:textId="7AB1EF29" w:rsidR="0020329E" w:rsidRDefault="00000000" w:rsidP="00285736">
          <w:pPr>
            <w:rPr>
              <w:color w:val="000000"/>
              <w:sz w:val="22"/>
              <w:szCs w:val="22"/>
            </w:rPr>
          </w:pPr>
          <w:hyperlink w:anchor="_heading=h.35nkun2">
            <w:r>
              <w:rPr>
                <w:color w:val="000000"/>
              </w:rPr>
              <w:t>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Descripción del problema</w:t>
          </w:r>
          <w:r>
            <w:rPr>
              <w:color w:val="000000"/>
            </w:rPr>
            <w:tab/>
          </w:r>
          <w:r w:rsidR="00285736">
            <w:rPr>
              <w:color w:val="000000"/>
            </w:rPr>
            <w:t xml:space="preserve">                                                                                            </w:t>
          </w:r>
          <w:r>
            <w:rPr>
              <w:color w:val="000000"/>
            </w:rPr>
            <w:t>1</w:t>
          </w:r>
          <w:r>
            <w:fldChar w:fldCharType="end"/>
          </w:r>
          <w:r>
            <w:rPr>
              <w:sz w:val="22"/>
              <w:szCs w:val="22"/>
            </w:rPr>
            <w:t>0</w:t>
          </w:r>
        </w:p>
        <w:p w14:paraId="062D8319" w14:textId="77777777" w:rsidR="0020329E"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1ksv4uv">
            <w:r>
              <w:rPr>
                <w:color w:val="000000"/>
              </w:rPr>
              <w:t>1.1.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Problema de negocio</w:t>
          </w:r>
          <w:r>
            <w:rPr>
              <w:color w:val="000000"/>
            </w:rPr>
            <w:tab/>
          </w:r>
          <w:r>
            <w:fldChar w:fldCharType="end"/>
          </w:r>
          <w:hyperlink r:id="rId13" w:anchor="heading=h.26in1rg">
            <w:r>
              <w:t>10</w:t>
            </w:r>
          </w:hyperlink>
        </w:p>
        <w:p w14:paraId="1B0B1A0B" w14:textId="77777777" w:rsidR="0020329E"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44sinio">
            <w:r>
              <w:rPr>
                <w:color w:val="000000"/>
              </w:rPr>
              <w:t>1.2.</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Aproximación desde la analítica de datos</w:t>
          </w:r>
          <w:r>
            <w:rPr>
              <w:color w:val="000000"/>
            </w:rPr>
            <w:tab/>
          </w:r>
          <w:r>
            <w:fldChar w:fldCharType="end"/>
          </w:r>
          <w:hyperlink r:id="rId14" w:anchor="heading=h.26in1rg">
            <w:r>
              <w:t>10</w:t>
            </w:r>
          </w:hyperlink>
        </w:p>
        <w:p w14:paraId="13F2E82C" w14:textId="77777777" w:rsidR="0020329E"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z337ya">
            <w:r>
              <w:rPr>
                <w:color w:val="000000"/>
              </w:rPr>
              <w:t>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Origen de los datos</w:t>
          </w:r>
          <w:r>
            <w:rPr>
              <w:color w:val="000000"/>
            </w:rPr>
            <w:tab/>
          </w:r>
          <w:r>
            <w:fldChar w:fldCharType="end"/>
          </w:r>
          <w:hyperlink r:id="rId15" w:anchor="heading=h.26in1rg">
            <w:r>
              <w:t>10</w:t>
            </w:r>
          </w:hyperlink>
        </w:p>
        <w:p w14:paraId="68C1A118" w14:textId="77777777" w:rsidR="0020329E"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3j2qqm3">
            <w:r>
              <w:rPr>
                <w:color w:val="000000"/>
              </w:rPr>
              <w:t>1.4.</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Métricas de desempeño</w:t>
          </w:r>
          <w:r>
            <w:rPr>
              <w:color w:val="000000"/>
            </w:rPr>
            <w:tab/>
            <w:t>11</w:t>
          </w:r>
          <w:r>
            <w:fldChar w:fldCharType="end"/>
          </w:r>
        </w:p>
        <w:p w14:paraId="674E1000" w14:textId="367074A8" w:rsidR="0020329E" w:rsidRDefault="00000000" w:rsidP="00285736">
          <w:pPr>
            <w:rPr>
              <w:rFonts w:ascii="Calibri" w:eastAsia="Calibri" w:hAnsi="Calibri" w:cs="Calibri"/>
              <w:color w:val="000000"/>
              <w:sz w:val="22"/>
              <w:szCs w:val="22"/>
            </w:rPr>
          </w:pPr>
          <w:hyperlink w:anchor="_heading=h.4i7ojhp">
            <w:r>
              <w:rPr>
                <w:color w:val="000000"/>
              </w:rPr>
              <w:t>2.</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Objetivos</w:t>
          </w:r>
          <w:r>
            <w:rPr>
              <w:color w:val="000000"/>
            </w:rPr>
            <w:tab/>
          </w:r>
          <w:r>
            <w:fldChar w:fldCharType="end"/>
          </w:r>
          <w:r w:rsidR="00285736">
            <w:t xml:space="preserve">                                                                                                                    </w:t>
          </w:r>
          <w:hyperlink r:id="rId16" w:anchor="heading=h.2bn6wsx">
            <w:r>
              <w:t>13</w:t>
            </w:r>
          </w:hyperlink>
        </w:p>
        <w:p w14:paraId="38C8BAA0" w14:textId="77777777" w:rsidR="0020329E"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2xcytpi">
            <w:r>
              <w:rPr>
                <w:color w:val="000000"/>
              </w:rPr>
              <w:t>2.1.</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Objetivo general</w:t>
          </w:r>
          <w:r>
            <w:rPr>
              <w:color w:val="000000"/>
            </w:rPr>
            <w:tab/>
          </w:r>
          <w:r>
            <w:fldChar w:fldCharType="end"/>
          </w:r>
          <w:hyperlink r:id="rId17" w:anchor="heading=h.2bn6wsx">
            <w:r>
              <w:t>13</w:t>
            </w:r>
          </w:hyperlink>
        </w:p>
        <w:p w14:paraId="07AC51D0" w14:textId="77777777" w:rsidR="0020329E" w:rsidRDefault="00000000">
          <w:pPr>
            <w:pBdr>
              <w:top w:val="nil"/>
              <w:left w:val="nil"/>
              <w:bottom w:val="nil"/>
              <w:right w:val="nil"/>
              <w:between w:val="nil"/>
            </w:pBdr>
            <w:tabs>
              <w:tab w:val="left" w:pos="958"/>
              <w:tab w:val="right" w:pos="9394"/>
            </w:tabs>
            <w:spacing w:before="240" w:after="240" w:line="240" w:lineRule="auto"/>
            <w:ind w:left="238"/>
            <w:jc w:val="left"/>
            <w:rPr>
              <w:rFonts w:ascii="Calibri" w:eastAsia="Calibri" w:hAnsi="Calibri" w:cs="Calibri"/>
              <w:color w:val="000000"/>
              <w:sz w:val="22"/>
              <w:szCs w:val="22"/>
            </w:rPr>
          </w:pPr>
          <w:hyperlink w:anchor="_heading=h.3whwml4">
            <w:r>
              <w:rPr>
                <w:color w:val="000000"/>
              </w:rPr>
              <w:t>2.2.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Objetivos específicos</w:t>
          </w:r>
          <w:r>
            <w:rPr>
              <w:color w:val="000000"/>
            </w:rPr>
            <w:tab/>
          </w:r>
          <w:r>
            <w:fldChar w:fldCharType="end"/>
          </w:r>
          <w:hyperlink r:id="rId18" w:anchor="heading=h.2bn6wsx">
            <w:r>
              <w:t>13</w:t>
            </w:r>
          </w:hyperlink>
        </w:p>
        <w:p w14:paraId="78CB4930" w14:textId="7F115B80" w:rsidR="0020329E" w:rsidRDefault="00000000" w:rsidP="00285736">
          <w:pPr>
            <w:pStyle w:val="Cita40"/>
            <w:ind w:left="0"/>
            <w:rPr>
              <w:color w:val="000000"/>
              <w:sz w:val="22"/>
              <w:szCs w:val="22"/>
            </w:rPr>
          </w:pPr>
          <w:hyperlink w:anchor="_heading=h.2bn6wsx">
            <w:r>
              <w:rPr>
                <w:color w:val="000000"/>
                <w:szCs w:val="24"/>
              </w:rPr>
              <w:t>3.</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color w:val="000000"/>
              <w:szCs w:val="24"/>
            </w:rPr>
            <w:t>Datos</w:t>
          </w:r>
          <w:r>
            <w:rPr>
              <w:color w:val="000000"/>
              <w:szCs w:val="24"/>
            </w:rPr>
            <w:tab/>
          </w:r>
          <w:r>
            <w:fldChar w:fldCharType="end"/>
          </w:r>
          <w:r w:rsidR="00285736">
            <w:t xml:space="preserve">                                                                                                                                 </w:t>
          </w:r>
          <w:r>
            <w:rPr>
              <w:sz w:val="22"/>
              <w:szCs w:val="22"/>
            </w:rPr>
            <w:t>14</w:t>
          </w:r>
        </w:p>
        <w:p w14:paraId="29C3B239" w14:textId="77777777" w:rsidR="0020329E" w:rsidRDefault="00000000">
          <w:pPr>
            <w:pBdr>
              <w:top w:val="nil"/>
              <w:left w:val="nil"/>
              <w:bottom w:val="nil"/>
              <w:right w:val="nil"/>
              <w:between w:val="nil"/>
            </w:pBdr>
            <w:tabs>
              <w:tab w:val="left" w:pos="958"/>
              <w:tab w:val="right" w:pos="9394"/>
            </w:tabs>
            <w:spacing w:before="240" w:after="240" w:line="240" w:lineRule="auto"/>
            <w:ind w:left="238"/>
            <w:jc w:val="left"/>
            <w:rPr>
              <w:color w:val="000000"/>
            </w:rPr>
          </w:pPr>
          <w:hyperlink w:anchor="_heading=h.qsh70q">
            <w:r>
              <w:rPr>
                <w:color w:val="000000"/>
              </w:rPr>
              <w:t>3.1.</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00"/>
            </w:rPr>
            <w:t>Datos originales</w:t>
          </w:r>
          <w:r>
            <w:rPr>
              <w:color w:val="000000"/>
            </w:rPr>
            <w:tab/>
          </w:r>
          <w:r>
            <w:fldChar w:fldCharType="end"/>
          </w:r>
          <w:r>
            <w:t>14</w:t>
          </w:r>
        </w:p>
        <w:p w14:paraId="5398EAE1" w14:textId="77777777" w:rsidR="0020329E" w:rsidRDefault="00000000">
          <w:pPr>
            <w:pBdr>
              <w:top w:val="nil"/>
              <w:left w:val="nil"/>
              <w:bottom w:val="nil"/>
              <w:right w:val="nil"/>
              <w:between w:val="nil"/>
            </w:pBdr>
            <w:tabs>
              <w:tab w:val="left" w:pos="958"/>
              <w:tab w:val="right" w:pos="9394"/>
            </w:tabs>
            <w:spacing w:before="240" w:after="240" w:line="240" w:lineRule="auto"/>
            <w:ind w:left="238"/>
            <w:jc w:val="left"/>
            <w:rPr>
              <w:color w:val="000000"/>
            </w:rPr>
          </w:pPr>
          <w:hyperlink w:anchor="_heading=h.3as4poj">
            <w:r>
              <w:rPr>
                <w:color w:val="000000"/>
              </w:rPr>
              <w:t>3.2.</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t>Datasets</w:t>
          </w:r>
          <w:r>
            <w:rPr>
              <w:color w:val="000000"/>
            </w:rPr>
            <w:tab/>
          </w:r>
          <w:r>
            <w:fldChar w:fldCharType="end"/>
          </w:r>
          <w:r>
            <w:t>17</w:t>
          </w:r>
        </w:p>
        <w:p w14:paraId="2C77A018" w14:textId="77777777" w:rsidR="0020329E" w:rsidRDefault="00000000">
          <w:pPr>
            <w:pBdr>
              <w:top w:val="nil"/>
              <w:left w:val="nil"/>
              <w:bottom w:val="nil"/>
              <w:right w:val="nil"/>
              <w:between w:val="nil"/>
            </w:pBdr>
            <w:tabs>
              <w:tab w:val="left" w:pos="958"/>
              <w:tab w:val="right" w:pos="9394"/>
            </w:tabs>
            <w:spacing w:before="240" w:after="240" w:line="240" w:lineRule="auto"/>
            <w:ind w:left="238"/>
            <w:jc w:val="left"/>
            <w:rPr>
              <w:color w:val="000000"/>
            </w:rPr>
          </w:pPr>
          <w:hyperlink w:anchor="_heading=h.1pxezwc">
            <w:r>
              <w:rPr>
                <w:color w:val="000000"/>
              </w:rPr>
              <w:t>3.3.</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Analítica descriptiva</w:t>
          </w:r>
          <w:r>
            <w:rPr>
              <w:color w:val="000000"/>
            </w:rPr>
            <w:tab/>
          </w:r>
          <w:r>
            <w:fldChar w:fldCharType="end"/>
          </w:r>
          <w:r>
            <w:t>18</w:t>
          </w:r>
        </w:p>
        <w:p w14:paraId="044570D8" w14:textId="77777777" w:rsidR="0020329E" w:rsidRDefault="00000000">
          <w:pPr>
            <w:pBdr>
              <w:top w:val="nil"/>
              <w:left w:val="nil"/>
              <w:bottom w:val="nil"/>
              <w:right w:val="nil"/>
              <w:between w:val="nil"/>
            </w:pBdr>
            <w:tabs>
              <w:tab w:val="right" w:pos="9394"/>
            </w:tabs>
            <w:spacing w:before="240" w:after="240" w:line="240" w:lineRule="auto"/>
            <w:jc w:val="left"/>
            <w:rPr>
              <w:rFonts w:ascii="Calibri" w:eastAsia="Calibri" w:hAnsi="Calibri" w:cs="Calibri"/>
              <w:color w:val="000000"/>
              <w:sz w:val="22"/>
              <w:szCs w:val="22"/>
            </w:rPr>
          </w:pPr>
          <w:hyperlink w:anchor="_heading=h.1jlao46">
            <w:r>
              <w:rPr>
                <w:color w:val="000000"/>
              </w:rPr>
              <w:t>Referencias</w:t>
            </w:r>
            <w:r>
              <w:rPr>
                <w:color w:val="000000"/>
              </w:rPr>
              <w:tab/>
              <w:t>22</w:t>
            </w:r>
          </w:hyperlink>
        </w:p>
        <w:p w14:paraId="7706C3D1" w14:textId="77777777" w:rsidR="0020329E" w:rsidRDefault="00000000">
          <w:r>
            <w:fldChar w:fldCharType="end"/>
          </w:r>
        </w:p>
      </w:sdtContent>
    </w:sdt>
    <w:p w14:paraId="59930F5A" w14:textId="77777777" w:rsidR="0020329E" w:rsidRDefault="00000000">
      <w:pPr>
        <w:jc w:val="center"/>
        <w:rPr>
          <w:b/>
        </w:rPr>
      </w:pPr>
      <w:r>
        <w:t xml:space="preserve"> </w:t>
      </w:r>
      <w:r>
        <w:br w:type="page"/>
      </w:r>
    </w:p>
    <w:p w14:paraId="79C0D538" w14:textId="77777777" w:rsidR="0020329E" w:rsidRDefault="00000000">
      <w:pPr>
        <w:jc w:val="center"/>
        <w:rPr>
          <w:b/>
        </w:rPr>
      </w:pPr>
      <w:r>
        <w:rPr>
          <w:b/>
        </w:rPr>
        <w:lastRenderedPageBreak/>
        <w:t>Lista de tablas</w:t>
      </w:r>
    </w:p>
    <w:p w14:paraId="75C0CA43" w14:textId="77777777" w:rsidR="0020329E" w:rsidRDefault="0020329E"/>
    <w:sdt>
      <w:sdtPr>
        <w:id w:val="-850640174"/>
        <w:docPartObj>
          <w:docPartGallery w:val="Table of Contents"/>
          <w:docPartUnique/>
        </w:docPartObj>
      </w:sdtPr>
      <w:sdtContent>
        <w:p w14:paraId="001C758A" w14:textId="77777777" w:rsidR="0020329E" w:rsidRDefault="00000000">
          <w:pPr>
            <w:pBdr>
              <w:top w:val="nil"/>
              <w:left w:val="nil"/>
              <w:bottom w:val="nil"/>
              <w:right w:val="nil"/>
              <w:between w:val="nil"/>
            </w:pBdr>
            <w:tabs>
              <w:tab w:val="right" w:pos="9394"/>
            </w:tabs>
            <w:spacing w:before="240" w:after="240" w:line="240" w:lineRule="auto"/>
            <w:jc w:val="left"/>
            <w:rPr>
              <w:color w:val="000000"/>
              <w:sz w:val="22"/>
              <w:szCs w:val="22"/>
            </w:rPr>
          </w:pPr>
          <w:r>
            <w:fldChar w:fldCharType="begin"/>
          </w:r>
          <w:r>
            <w:instrText xml:space="preserve"> TOC \h \u \z \t "Heading 1,1,Heading 2,2,Heading 3,3,Heading 4,4,Heading 5,5,Heading 6,6,"</w:instrText>
          </w:r>
          <w:r>
            <w:fldChar w:fldCharType="separate"/>
          </w:r>
          <w:r>
            <w:rPr>
              <w:b/>
            </w:rPr>
            <w:t xml:space="preserve">Tabla 1 </w:t>
          </w:r>
          <w:r>
            <w:t>Descripción de las variables.</w:t>
          </w:r>
          <w:hyperlink w:anchor="_heading=h.2u6wntf">
            <w:r>
              <w:rPr>
                <w:color w:val="000000"/>
              </w:rPr>
              <w:tab/>
            </w:r>
          </w:hyperlink>
          <w:r>
            <w:fldChar w:fldCharType="begin"/>
          </w:r>
          <w:r>
            <w:instrText xml:space="preserve"> PAGEREF _heading=h.2u6wntf \h </w:instrText>
          </w:r>
          <w:r>
            <w:fldChar w:fldCharType="separate"/>
          </w:r>
          <w:r>
            <w:rPr>
              <w:color w:val="000000"/>
            </w:rPr>
            <w:t>1</w:t>
          </w:r>
          <w:r>
            <w:fldChar w:fldCharType="end"/>
          </w:r>
          <w:r>
            <w:rPr>
              <w:sz w:val="22"/>
              <w:szCs w:val="22"/>
            </w:rPr>
            <w:t>4</w:t>
          </w:r>
        </w:p>
        <w:p w14:paraId="5ED5D2B9" w14:textId="77777777" w:rsidR="0020329E" w:rsidRDefault="00000000">
          <w:pPr>
            <w:jc w:val="center"/>
          </w:pPr>
          <w:r>
            <w:fldChar w:fldCharType="end"/>
          </w:r>
        </w:p>
      </w:sdtContent>
    </w:sdt>
    <w:p w14:paraId="4C01E7C3" w14:textId="77777777" w:rsidR="0020329E" w:rsidRDefault="00000000">
      <w:pPr>
        <w:spacing w:after="160" w:line="259" w:lineRule="auto"/>
        <w:jc w:val="left"/>
      </w:pPr>
      <w:r>
        <w:br w:type="page"/>
      </w:r>
    </w:p>
    <w:p w14:paraId="002502EE" w14:textId="77777777" w:rsidR="0020329E" w:rsidRDefault="00000000">
      <w:pPr>
        <w:jc w:val="center"/>
        <w:rPr>
          <w:b/>
        </w:rPr>
      </w:pPr>
      <w:r>
        <w:rPr>
          <w:b/>
        </w:rPr>
        <w:lastRenderedPageBreak/>
        <w:t>Lista de figuras</w:t>
      </w:r>
    </w:p>
    <w:p w14:paraId="26EE04D5" w14:textId="77777777" w:rsidR="0020329E" w:rsidRDefault="0020329E"/>
    <w:sdt>
      <w:sdtPr>
        <w:id w:val="-1055929248"/>
        <w:docPartObj>
          <w:docPartGallery w:val="Table of Contents"/>
          <w:docPartUnique/>
        </w:docPartObj>
      </w:sdtPr>
      <w:sdtContent>
        <w:p w14:paraId="143C24D8" w14:textId="77777777" w:rsidR="0020329E" w:rsidRDefault="00000000">
          <w:pPr>
            <w:tabs>
              <w:tab w:val="right" w:pos="9394"/>
            </w:tabs>
            <w:spacing w:before="240" w:after="240" w:line="240" w:lineRule="auto"/>
            <w:jc w:val="left"/>
          </w:pPr>
          <w:r>
            <w:fldChar w:fldCharType="begin"/>
          </w:r>
          <w:r>
            <w:instrText xml:space="preserve"> TOC \h \u \z \t "Heading 1,1,Heading 2,2,Heading 3,3,Heading 4,4,Heading 5,5,Heading 6,6,"</w:instrText>
          </w:r>
          <w:r>
            <w:fldChar w:fldCharType="separate"/>
          </w:r>
          <w:r>
            <w:rPr>
              <w:b/>
            </w:rPr>
            <w:t xml:space="preserve">Figura 1   </w:t>
          </w:r>
          <w:r>
            <w:t>Distribución de los usuarios de acuerdo a la categoría de Puntaje.</w:t>
          </w:r>
          <w:hyperlink w:anchor="_heading=h.2u6wntf">
            <w:r>
              <w:tab/>
            </w:r>
          </w:hyperlink>
          <w:r>
            <w:t>18</w:t>
          </w:r>
        </w:p>
        <w:p w14:paraId="625E1C94" w14:textId="77777777" w:rsidR="0020329E" w:rsidRDefault="00000000">
          <w:pPr>
            <w:tabs>
              <w:tab w:val="right" w:pos="9394"/>
            </w:tabs>
            <w:spacing w:before="240" w:after="240" w:line="240" w:lineRule="auto"/>
            <w:jc w:val="left"/>
            <w:rPr>
              <w:sz w:val="22"/>
              <w:szCs w:val="22"/>
            </w:rPr>
          </w:pPr>
          <w:r>
            <w:rPr>
              <w:b/>
            </w:rPr>
            <w:t xml:space="preserve">Figura 2   </w:t>
          </w:r>
          <w:r>
            <w:t xml:space="preserve">Gráfica de distribución de usuarios por estrato. </w:t>
          </w:r>
          <w:hyperlink w:anchor="_heading=h.2u6wntf">
            <w:r>
              <w:tab/>
            </w:r>
          </w:hyperlink>
          <w:r>
            <w:rPr>
              <w:sz w:val="22"/>
              <w:szCs w:val="22"/>
            </w:rPr>
            <w:t>19</w:t>
          </w:r>
        </w:p>
        <w:p w14:paraId="4F7B36C0" w14:textId="77777777" w:rsidR="0020329E" w:rsidRDefault="00000000">
          <w:pPr>
            <w:tabs>
              <w:tab w:val="right" w:pos="9394"/>
            </w:tabs>
            <w:spacing w:before="240" w:after="240" w:line="240" w:lineRule="auto"/>
            <w:jc w:val="left"/>
          </w:pPr>
          <w:r>
            <w:rPr>
              <w:b/>
            </w:rPr>
            <w:t xml:space="preserve">Figura 3   </w:t>
          </w:r>
          <w:r>
            <w:t xml:space="preserve">Distribución de usuarios según la cobertura de necesidades básicas. </w:t>
          </w:r>
          <w:hyperlink w:anchor="_heading=h.2u6wntf">
            <w:r>
              <w:tab/>
            </w:r>
          </w:hyperlink>
          <w:r>
            <w:t>20</w:t>
          </w:r>
        </w:p>
        <w:p w14:paraId="44F04D8C" w14:textId="77777777" w:rsidR="0020329E" w:rsidRDefault="00000000">
          <w:pPr>
            <w:tabs>
              <w:tab w:val="right" w:pos="9394"/>
            </w:tabs>
            <w:spacing w:before="240" w:after="240" w:line="240" w:lineRule="auto"/>
            <w:jc w:val="left"/>
          </w:pPr>
          <w:r>
            <w:rPr>
              <w:b/>
            </w:rPr>
            <w:t xml:space="preserve">Figura 4   </w:t>
          </w:r>
          <w:r>
            <w:t>Distribución de usuarios según la cobertura de necesidades secundarias.</w:t>
          </w:r>
          <w:hyperlink w:anchor="_heading=h.2u6wntf">
            <w:r>
              <w:tab/>
            </w:r>
          </w:hyperlink>
          <w:r>
            <w:t>21</w:t>
          </w:r>
        </w:p>
        <w:p w14:paraId="51DBDFFB" w14:textId="77777777" w:rsidR="0020329E" w:rsidRDefault="00000000">
          <w:r>
            <w:fldChar w:fldCharType="end"/>
          </w:r>
        </w:p>
      </w:sdtContent>
    </w:sdt>
    <w:p w14:paraId="7B2C7E24" w14:textId="77777777" w:rsidR="0020329E" w:rsidRDefault="0020329E">
      <w:pPr>
        <w:pBdr>
          <w:top w:val="nil"/>
          <w:left w:val="nil"/>
          <w:bottom w:val="nil"/>
          <w:right w:val="nil"/>
          <w:between w:val="nil"/>
        </w:pBdr>
        <w:ind w:firstLine="680"/>
        <w:rPr>
          <w:color w:val="000000"/>
        </w:rPr>
      </w:pPr>
    </w:p>
    <w:p w14:paraId="74F022BC" w14:textId="77777777" w:rsidR="0020329E" w:rsidRDefault="0020329E"/>
    <w:p w14:paraId="3B7189A6" w14:textId="77777777" w:rsidR="0020329E" w:rsidRDefault="0020329E"/>
    <w:p w14:paraId="0DBA68D2" w14:textId="77777777" w:rsidR="0020329E" w:rsidRDefault="00000000">
      <w:pPr>
        <w:spacing w:after="160" w:line="259" w:lineRule="auto"/>
        <w:jc w:val="left"/>
      </w:pPr>
      <w:r>
        <w:br w:type="page"/>
      </w:r>
    </w:p>
    <w:p w14:paraId="4353E6A7" w14:textId="77777777" w:rsidR="0020329E" w:rsidRDefault="00000000">
      <w:pPr>
        <w:jc w:val="center"/>
        <w:rPr>
          <w:b/>
        </w:rPr>
      </w:pPr>
      <w:bookmarkStart w:id="10" w:name="_heading=h.2s8eyo1" w:colFirst="0" w:colLast="0"/>
      <w:bookmarkEnd w:id="10"/>
      <w:r>
        <w:rPr>
          <w:b/>
        </w:rPr>
        <w:lastRenderedPageBreak/>
        <w:t>Siglas, acrónimos y abreviaturas</w:t>
      </w:r>
    </w:p>
    <w:p w14:paraId="04C46E83" w14:textId="77777777" w:rsidR="0020329E" w:rsidRDefault="0020329E"/>
    <w:p w14:paraId="7ED042E5" w14:textId="77777777" w:rsidR="0020329E" w:rsidRDefault="00000000">
      <w:r>
        <w:rPr>
          <w:b/>
        </w:rPr>
        <w:t>SISBEN</w:t>
      </w:r>
      <w:r>
        <w:tab/>
        <w:t>Sistema de Identificación de Potenciales Beneficiarios de Programas Sociales</w:t>
      </w:r>
    </w:p>
    <w:p w14:paraId="16A34AF2" w14:textId="77777777" w:rsidR="0020329E" w:rsidRDefault="00000000">
      <w:r>
        <w:rPr>
          <w:b/>
        </w:rPr>
        <w:t>ML</w:t>
      </w:r>
      <w:r>
        <w:rPr>
          <w:b/>
        </w:rPr>
        <w:tab/>
      </w:r>
      <w:r>
        <w:rPr>
          <w:b/>
        </w:rPr>
        <w:tab/>
      </w:r>
      <w:r>
        <w:t xml:space="preserve">Machine </w:t>
      </w:r>
      <w:proofErr w:type="spellStart"/>
      <w:r>
        <w:t>Learning</w:t>
      </w:r>
      <w:proofErr w:type="spellEnd"/>
    </w:p>
    <w:p w14:paraId="117EF438" w14:textId="77777777" w:rsidR="0020329E" w:rsidRDefault="00000000">
      <w:r>
        <w:rPr>
          <w:b/>
        </w:rPr>
        <w:t>DNP</w:t>
      </w:r>
      <w:r>
        <w:rPr>
          <w:b/>
        </w:rPr>
        <w:tab/>
      </w:r>
      <w:r>
        <w:rPr>
          <w:b/>
        </w:rPr>
        <w:tab/>
      </w:r>
      <w:r>
        <w:t>Departamento Nacional de Planeación</w:t>
      </w:r>
    </w:p>
    <w:p w14:paraId="4E6BB4B3" w14:textId="77777777" w:rsidR="0020329E" w:rsidRPr="00285736" w:rsidRDefault="00000000">
      <w:pPr>
        <w:rPr>
          <w:lang w:val="en-US"/>
        </w:rPr>
      </w:pPr>
      <w:r w:rsidRPr="00285736">
        <w:rPr>
          <w:b/>
          <w:lang w:val="en-US"/>
        </w:rPr>
        <w:t>RMSE</w:t>
      </w:r>
      <w:r w:rsidRPr="00285736">
        <w:rPr>
          <w:b/>
          <w:lang w:val="en-US"/>
        </w:rPr>
        <w:tab/>
      </w:r>
      <w:r w:rsidRPr="00285736">
        <w:rPr>
          <w:b/>
          <w:lang w:val="en-US"/>
        </w:rPr>
        <w:tab/>
      </w:r>
      <w:r w:rsidRPr="00285736">
        <w:rPr>
          <w:lang w:val="en-US"/>
        </w:rPr>
        <w:t>Root Mean Square Error</w:t>
      </w:r>
    </w:p>
    <w:p w14:paraId="15002540" w14:textId="77777777" w:rsidR="0020329E" w:rsidRPr="00285736" w:rsidRDefault="00000000">
      <w:pPr>
        <w:rPr>
          <w:lang w:val="en-US"/>
        </w:rPr>
      </w:pPr>
      <w:r w:rsidRPr="00285736">
        <w:rPr>
          <w:b/>
          <w:lang w:val="en-US"/>
        </w:rPr>
        <w:t>MSE</w:t>
      </w:r>
      <w:r w:rsidRPr="00285736">
        <w:rPr>
          <w:b/>
          <w:lang w:val="en-US"/>
        </w:rPr>
        <w:tab/>
      </w:r>
      <w:r w:rsidRPr="00285736">
        <w:rPr>
          <w:b/>
          <w:lang w:val="en-US"/>
        </w:rPr>
        <w:tab/>
      </w:r>
      <w:r w:rsidRPr="00285736">
        <w:rPr>
          <w:lang w:val="en-US"/>
        </w:rPr>
        <w:t>Mean Squared Error</w:t>
      </w:r>
    </w:p>
    <w:p w14:paraId="41A1C325" w14:textId="77777777" w:rsidR="0020329E" w:rsidRPr="00285736" w:rsidRDefault="00000000">
      <w:pPr>
        <w:rPr>
          <w:lang w:val="en-US"/>
        </w:rPr>
      </w:pPr>
      <w:r w:rsidRPr="00285736">
        <w:rPr>
          <w:b/>
          <w:lang w:val="en-US"/>
        </w:rPr>
        <w:t>PCA</w:t>
      </w:r>
      <w:r w:rsidRPr="00285736">
        <w:rPr>
          <w:b/>
          <w:lang w:val="en-US"/>
        </w:rPr>
        <w:tab/>
      </w:r>
      <w:r w:rsidRPr="00285736">
        <w:rPr>
          <w:b/>
          <w:lang w:val="en-US"/>
        </w:rPr>
        <w:tab/>
      </w:r>
      <w:r w:rsidRPr="00285736">
        <w:rPr>
          <w:lang w:val="en-US"/>
        </w:rPr>
        <w:t>Principal Component Analysis</w:t>
      </w:r>
    </w:p>
    <w:p w14:paraId="75C83370" w14:textId="77777777" w:rsidR="0020329E" w:rsidRPr="00285736" w:rsidRDefault="00000000">
      <w:pPr>
        <w:rPr>
          <w:lang w:val="en-US"/>
        </w:rPr>
      </w:pPr>
      <w:r w:rsidRPr="00285736">
        <w:rPr>
          <w:b/>
          <w:lang w:val="en-US"/>
        </w:rPr>
        <w:t>NPS</w:t>
      </w:r>
      <w:r w:rsidRPr="00285736">
        <w:rPr>
          <w:b/>
          <w:lang w:val="en-US"/>
        </w:rPr>
        <w:tab/>
      </w:r>
      <w:r w:rsidRPr="00285736">
        <w:rPr>
          <w:b/>
          <w:lang w:val="en-US"/>
        </w:rPr>
        <w:tab/>
      </w:r>
      <w:r w:rsidRPr="00285736">
        <w:rPr>
          <w:lang w:val="en-US"/>
        </w:rPr>
        <w:t>Net Promoter Score</w:t>
      </w:r>
    </w:p>
    <w:p w14:paraId="1C6A3717" w14:textId="77777777" w:rsidR="0020329E" w:rsidRPr="00285736" w:rsidRDefault="0020329E">
      <w:pPr>
        <w:rPr>
          <w:lang w:val="en-US"/>
        </w:rPr>
      </w:pPr>
    </w:p>
    <w:p w14:paraId="31D03A4F" w14:textId="77777777" w:rsidR="0020329E" w:rsidRPr="00285736" w:rsidRDefault="0020329E">
      <w:pPr>
        <w:rPr>
          <w:lang w:val="en-US"/>
        </w:rPr>
      </w:pPr>
    </w:p>
    <w:p w14:paraId="1C59B115" w14:textId="77777777" w:rsidR="0020329E" w:rsidRPr="00285736" w:rsidRDefault="0020329E">
      <w:pPr>
        <w:rPr>
          <w:lang w:val="en-US"/>
        </w:rPr>
      </w:pPr>
    </w:p>
    <w:p w14:paraId="37EB37F0" w14:textId="77777777" w:rsidR="0020329E" w:rsidRPr="00285736" w:rsidRDefault="0020329E">
      <w:pPr>
        <w:rPr>
          <w:lang w:val="en-US"/>
        </w:rPr>
      </w:pPr>
    </w:p>
    <w:p w14:paraId="55CDCCB3" w14:textId="77777777" w:rsidR="0020329E" w:rsidRPr="00285736" w:rsidRDefault="0020329E">
      <w:pPr>
        <w:rPr>
          <w:lang w:val="en-US"/>
        </w:rPr>
      </w:pPr>
    </w:p>
    <w:p w14:paraId="5332D90D" w14:textId="77777777" w:rsidR="0020329E" w:rsidRPr="00285736" w:rsidRDefault="0020329E">
      <w:pPr>
        <w:rPr>
          <w:lang w:val="en-US"/>
        </w:rPr>
      </w:pPr>
    </w:p>
    <w:p w14:paraId="60BDA262" w14:textId="77777777" w:rsidR="0020329E" w:rsidRPr="00285736" w:rsidRDefault="0020329E">
      <w:pPr>
        <w:rPr>
          <w:lang w:val="en-US"/>
        </w:rPr>
      </w:pPr>
    </w:p>
    <w:p w14:paraId="660B818F" w14:textId="77777777" w:rsidR="0020329E" w:rsidRPr="00285736" w:rsidRDefault="0020329E">
      <w:pPr>
        <w:rPr>
          <w:lang w:val="en-US"/>
        </w:rPr>
      </w:pPr>
    </w:p>
    <w:p w14:paraId="627643BB" w14:textId="77777777" w:rsidR="0020329E" w:rsidRPr="00285736" w:rsidRDefault="0020329E">
      <w:pPr>
        <w:rPr>
          <w:lang w:val="en-US"/>
        </w:rPr>
      </w:pPr>
    </w:p>
    <w:p w14:paraId="6E1155A4" w14:textId="77777777" w:rsidR="0020329E" w:rsidRPr="00285736" w:rsidRDefault="0020329E">
      <w:pPr>
        <w:rPr>
          <w:lang w:val="en-US"/>
        </w:rPr>
      </w:pPr>
    </w:p>
    <w:p w14:paraId="2A0F6652" w14:textId="77777777" w:rsidR="0020329E" w:rsidRPr="00285736" w:rsidRDefault="00000000">
      <w:pPr>
        <w:spacing w:after="160" w:line="259" w:lineRule="auto"/>
        <w:jc w:val="left"/>
        <w:rPr>
          <w:b/>
          <w:lang w:val="en-US"/>
        </w:rPr>
      </w:pPr>
      <w:bookmarkStart w:id="11" w:name="_heading=h.17dp8vu" w:colFirst="0" w:colLast="0"/>
      <w:bookmarkEnd w:id="11"/>
      <w:r w:rsidRPr="00285736">
        <w:rPr>
          <w:lang w:val="en-US"/>
        </w:rPr>
        <w:br w:type="page"/>
      </w:r>
    </w:p>
    <w:p w14:paraId="2BD52770" w14:textId="77777777" w:rsidR="0020329E" w:rsidRDefault="00000000">
      <w:pPr>
        <w:pStyle w:val="Ttulo1"/>
      </w:pPr>
      <w:bookmarkStart w:id="12" w:name="_heading=h.3rdcrjn" w:colFirst="0" w:colLast="0"/>
      <w:bookmarkEnd w:id="12"/>
      <w:r>
        <w:lastRenderedPageBreak/>
        <w:t>Resumen</w:t>
      </w:r>
    </w:p>
    <w:p w14:paraId="2B56D0C0" w14:textId="77777777" w:rsidR="0020329E" w:rsidRDefault="0020329E">
      <w:pPr>
        <w:ind w:firstLine="708"/>
        <w:jc w:val="center"/>
      </w:pPr>
    </w:p>
    <w:p w14:paraId="3C932028" w14:textId="77777777" w:rsidR="0020329E" w:rsidRDefault="00000000">
      <w:r>
        <w:t>El proyecto aborda el análisis de la Base de datos SISBEN 2017, apuntando a extraer métricas de desarrollo urbano y poblacional para la ciudad de Medellín, con el fin de generar el puntaje SISBEN, dato que será usado como variable de salida para los diferentes modelos que serán empleados, tanto analíticos como estadísticos y descriptivos.</w:t>
      </w:r>
    </w:p>
    <w:p w14:paraId="7345602A" w14:textId="77777777" w:rsidR="0020329E" w:rsidRDefault="0020329E"/>
    <w:p w14:paraId="47872FF5" w14:textId="77777777" w:rsidR="0020329E" w:rsidRDefault="00000000">
      <w:r>
        <w:t xml:space="preserve">El propósito primordial es generar un proceso de categorización de datos para el </w:t>
      </w:r>
      <w:proofErr w:type="spellStart"/>
      <w:r>
        <w:t>dataset</w:t>
      </w:r>
      <w:proofErr w:type="spellEnd"/>
      <w:r>
        <w:t xml:space="preserve">, con base en la variable de salida anteriormente descrita y con la finalidad de evaluar si el sistema actual propuesto está realizando correctamente la clasificación del puntaje SISBEN a sus beneficiarios o si, por el contrario, es posible mejorar el procedimiento actual. Para tal fin, se implementarán herramientas estadísticas (Python, </w:t>
      </w:r>
      <w:proofErr w:type="spellStart"/>
      <w:r>
        <w:t>Jupyter</w:t>
      </w:r>
      <w:proofErr w:type="spellEnd"/>
      <w:r>
        <w:t xml:space="preserve"> Notebook, </w:t>
      </w:r>
      <w:proofErr w:type="spellStart"/>
      <w:r>
        <w:t>scikit-learn</w:t>
      </w:r>
      <w:proofErr w:type="spellEnd"/>
      <w:r>
        <w:t>), con la finalidad de evaluar qué modelos de ML son apropiados para el desarrollo y optimización del objetivo del proyecto, permitiendo tener un mejor criterio al momento de la toma de decisiones en clasificación poblacional y de puntaje SISBEN por las partes interesada</w:t>
      </w:r>
      <w:r>
        <w:rPr>
          <w:color w:val="274E13"/>
        </w:rPr>
        <w:t>s.</w:t>
      </w:r>
    </w:p>
    <w:p w14:paraId="284797DB" w14:textId="77777777" w:rsidR="0020329E" w:rsidRDefault="0020329E">
      <w:pPr>
        <w:rPr>
          <w:b/>
        </w:rPr>
      </w:pPr>
    </w:p>
    <w:p w14:paraId="5D997BD5" w14:textId="77777777" w:rsidR="0020329E" w:rsidRDefault="00000000">
      <w:pPr>
        <w:ind w:left="624"/>
      </w:pPr>
      <w:r>
        <w:rPr>
          <w:i/>
        </w:rPr>
        <w:t>Palabras clave</w:t>
      </w:r>
      <w:r>
        <w:t>: SISBEN, f1-score, Puntaje, ML, Precisión</w:t>
      </w:r>
    </w:p>
    <w:p w14:paraId="3088B581" w14:textId="77777777" w:rsidR="00285736" w:rsidRDefault="00285736">
      <w:pPr>
        <w:ind w:left="624"/>
      </w:pPr>
    </w:p>
    <w:p w14:paraId="510559AA" w14:textId="77777777" w:rsidR="00285736" w:rsidRDefault="00285736">
      <w:pPr>
        <w:ind w:left="624"/>
      </w:pPr>
    </w:p>
    <w:p w14:paraId="21383103" w14:textId="77777777" w:rsidR="00285736" w:rsidRDefault="00285736">
      <w:pPr>
        <w:ind w:left="624"/>
      </w:pPr>
    </w:p>
    <w:p w14:paraId="05C9F178" w14:textId="77777777" w:rsidR="00285736" w:rsidRDefault="00285736">
      <w:pPr>
        <w:ind w:left="624"/>
      </w:pPr>
    </w:p>
    <w:p w14:paraId="73C45A8E" w14:textId="77777777" w:rsidR="00285736" w:rsidRDefault="00285736">
      <w:pPr>
        <w:ind w:left="624"/>
      </w:pPr>
    </w:p>
    <w:p w14:paraId="0C5E67CF" w14:textId="77777777" w:rsidR="00285736" w:rsidRDefault="00285736">
      <w:pPr>
        <w:ind w:left="624"/>
      </w:pPr>
    </w:p>
    <w:p w14:paraId="396B4B0B" w14:textId="77777777" w:rsidR="00285736" w:rsidRDefault="00285736">
      <w:pPr>
        <w:ind w:left="624"/>
      </w:pPr>
    </w:p>
    <w:p w14:paraId="64307AF6" w14:textId="77777777" w:rsidR="0020329E" w:rsidRDefault="0020329E">
      <w:pPr>
        <w:rPr>
          <w:i/>
        </w:rPr>
      </w:pPr>
    </w:p>
    <w:p w14:paraId="32EA0E61" w14:textId="77777777" w:rsidR="0020329E" w:rsidRDefault="00000000">
      <w:pPr>
        <w:rPr>
          <w:i/>
        </w:rPr>
      </w:pPr>
      <w:r>
        <w:rPr>
          <w:i/>
        </w:rPr>
        <w:t>Repositorios de GitHub:</w:t>
      </w:r>
    </w:p>
    <w:p w14:paraId="3D751064" w14:textId="77777777" w:rsidR="00285736" w:rsidRDefault="00285736">
      <w:pPr>
        <w:rPr>
          <w:i/>
        </w:rPr>
      </w:pPr>
    </w:p>
    <w:p w14:paraId="58365F00" w14:textId="77777777" w:rsidR="0020329E" w:rsidRPr="00285736" w:rsidRDefault="00000000">
      <w:pPr>
        <w:rPr>
          <w:color w:val="000000" w:themeColor="text1"/>
        </w:rPr>
      </w:pPr>
      <w:hyperlink r:id="rId19">
        <w:r w:rsidRPr="00285736">
          <w:rPr>
            <w:color w:val="000000" w:themeColor="text1"/>
          </w:rPr>
          <w:t>https://github.com/johnbyronA/ME04---Seminario_Grupo_11</w:t>
        </w:r>
      </w:hyperlink>
      <w:r w:rsidRPr="00285736">
        <w:rPr>
          <w:color w:val="000000" w:themeColor="text1"/>
        </w:rPr>
        <w:t xml:space="preserve"> </w:t>
      </w:r>
    </w:p>
    <w:p w14:paraId="38E772F2" w14:textId="77777777" w:rsidR="0020329E" w:rsidRPr="00285736" w:rsidRDefault="00000000">
      <w:pPr>
        <w:rPr>
          <w:color w:val="000000" w:themeColor="text1"/>
        </w:rPr>
      </w:pPr>
      <w:hyperlink r:id="rId20">
        <w:r w:rsidRPr="00285736">
          <w:rPr>
            <w:color w:val="000000" w:themeColor="text1"/>
          </w:rPr>
          <w:t>https://github.com/jorgegenes23/ME04---Seminario_Grupo_11</w:t>
        </w:r>
      </w:hyperlink>
    </w:p>
    <w:p w14:paraId="22316FA1" w14:textId="77777777" w:rsidR="0020329E" w:rsidRDefault="00000000">
      <w:pPr>
        <w:rPr>
          <w:b/>
        </w:rPr>
      </w:pPr>
      <w:r>
        <w:br w:type="page"/>
      </w:r>
    </w:p>
    <w:p w14:paraId="5D94326D" w14:textId="77777777" w:rsidR="0020329E" w:rsidRPr="00285736" w:rsidRDefault="00000000">
      <w:pPr>
        <w:pStyle w:val="Ttulo1"/>
        <w:rPr>
          <w:lang w:val="en-US"/>
        </w:rPr>
      </w:pPr>
      <w:bookmarkStart w:id="13" w:name="_heading=h.26in1rg" w:colFirst="0" w:colLast="0"/>
      <w:bookmarkEnd w:id="13"/>
      <w:r w:rsidRPr="00285736">
        <w:rPr>
          <w:lang w:val="en-US"/>
        </w:rPr>
        <w:lastRenderedPageBreak/>
        <w:t>Abstract</w:t>
      </w:r>
    </w:p>
    <w:p w14:paraId="195F6F9E" w14:textId="77777777" w:rsidR="0020329E" w:rsidRPr="00285736" w:rsidRDefault="0020329E">
      <w:pPr>
        <w:rPr>
          <w:lang w:val="en-US"/>
        </w:rPr>
      </w:pPr>
    </w:p>
    <w:p w14:paraId="7D49C913" w14:textId="77777777" w:rsidR="0020329E" w:rsidRPr="00285736" w:rsidRDefault="00000000">
      <w:pPr>
        <w:rPr>
          <w:lang w:val="en-US"/>
        </w:rPr>
      </w:pPr>
      <w:r w:rsidRPr="00285736">
        <w:rPr>
          <w:lang w:val="en-US"/>
        </w:rPr>
        <w:t>The project addresses the analysis of the SISBEN 2017 database, aiming to extract metrics related to urban and population development for the city of Medellín. The primary goal is to generate the SISBEN score, which will be used as the output variable for various models, both analytical and statistical, as well as descriptive.</w:t>
      </w:r>
    </w:p>
    <w:p w14:paraId="12B3E573" w14:textId="77777777" w:rsidR="0020329E" w:rsidRPr="00285736" w:rsidRDefault="0020329E">
      <w:pPr>
        <w:rPr>
          <w:lang w:val="en-US"/>
        </w:rPr>
      </w:pPr>
    </w:p>
    <w:p w14:paraId="1A7636E2" w14:textId="77777777" w:rsidR="0020329E" w:rsidRPr="00285736" w:rsidRDefault="00000000">
      <w:pPr>
        <w:rPr>
          <w:lang w:val="en-US"/>
        </w:rPr>
      </w:pPr>
      <w:r w:rsidRPr="00285736">
        <w:rPr>
          <w:lang w:val="en-US"/>
        </w:rPr>
        <w:t xml:space="preserve">The main purpose is to establish a data categorization process for the dataset based on the </w:t>
      </w:r>
      <w:proofErr w:type="gramStart"/>
      <w:r w:rsidRPr="00285736">
        <w:rPr>
          <w:lang w:val="en-US"/>
        </w:rPr>
        <w:t>aforementioned output</w:t>
      </w:r>
      <w:proofErr w:type="gramEnd"/>
      <w:r w:rsidRPr="00285736">
        <w:rPr>
          <w:lang w:val="en-US"/>
        </w:rPr>
        <w:t xml:space="preserve"> variable. This is done to evaluate whether the current proposed system correctly classifies the SISBEN score for its beneficiaries or, conversely, if it is possible to improve the current procedure. To achieve this, statistical tools (Python, </w:t>
      </w:r>
      <w:proofErr w:type="spellStart"/>
      <w:r w:rsidRPr="00285736">
        <w:rPr>
          <w:lang w:val="en-US"/>
        </w:rPr>
        <w:t>Jupyter</w:t>
      </w:r>
      <w:proofErr w:type="spellEnd"/>
      <w:r w:rsidRPr="00285736">
        <w:rPr>
          <w:lang w:val="en-US"/>
        </w:rPr>
        <w:t xml:space="preserve"> Notebook, scikit-learn) will be implemented to assess which machine learning models are suitable for achieving and optimizing the project's objective. This will provide better insights for decision-making in population classification and SISBEN score determination for the stakeholders involved.</w:t>
      </w:r>
    </w:p>
    <w:p w14:paraId="4424483B" w14:textId="77777777" w:rsidR="0020329E" w:rsidRPr="00285736" w:rsidRDefault="0020329E">
      <w:pPr>
        <w:ind w:firstLine="708"/>
        <w:rPr>
          <w:color w:val="FF0000"/>
          <w:lang w:val="en-US"/>
        </w:rPr>
      </w:pPr>
    </w:p>
    <w:p w14:paraId="3EF3C7E4" w14:textId="77777777" w:rsidR="0020329E" w:rsidRPr="00285736" w:rsidRDefault="00000000">
      <w:pPr>
        <w:ind w:left="624"/>
        <w:rPr>
          <w:lang w:val="en-US"/>
        </w:rPr>
      </w:pPr>
      <w:r w:rsidRPr="00285736">
        <w:rPr>
          <w:i/>
          <w:lang w:val="en-US"/>
        </w:rPr>
        <w:t>Keywords</w:t>
      </w:r>
      <w:r w:rsidRPr="00285736">
        <w:rPr>
          <w:b/>
          <w:lang w:val="en-US"/>
        </w:rPr>
        <w:t>:</w:t>
      </w:r>
      <w:r w:rsidRPr="00285736">
        <w:rPr>
          <w:lang w:val="en-US"/>
        </w:rPr>
        <w:t xml:space="preserve"> SISBEN, f1-score, Score, ML, Accuracy</w:t>
      </w:r>
    </w:p>
    <w:p w14:paraId="2948421B" w14:textId="77777777" w:rsidR="0020329E" w:rsidRPr="00285736" w:rsidRDefault="0020329E">
      <w:pPr>
        <w:ind w:left="624"/>
        <w:rPr>
          <w:lang w:val="en-US"/>
        </w:rPr>
      </w:pPr>
    </w:p>
    <w:p w14:paraId="0F92E098" w14:textId="2BC12FA0" w:rsidR="0020329E" w:rsidRPr="00285736" w:rsidRDefault="0020329E">
      <w:pPr>
        <w:rPr>
          <w:lang w:val="en-US"/>
        </w:rPr>
      </w:pPr>
    </w:p>
    <w:p w14:paraId="10BEDC32" w14:textId="77777777" w:rsidR="0020329E" w:rsidRPr="00285736" w:rsidRDefault="00000000">
      <w:pPr>
        <w:tabs>
          <w:tab w:val="left" w:pos="6787"/>
        </w:tabs>
        <w:rPr>
          <w:lang w:val="en-US"/>
        </w:rPr>
      </w:pPr>
      <w:r w:rsidRPr="00285736">
        <w:rPr>
          <w:lang w:val="en-US"/>
        </w:rPr>
        <w:tab/>
      </w:r>
    </w:p>
    <w:p w14:paraId="05122DC1" w14:textId="77777777" w:rsidR="0020329E" w:rsidRPr="00285736" w:rsidRDefault="0020329E">
      <w:pPr>
        <w:rPr>
          <w:lang w:val="en-US"/>
        </w:rPr>
      </w:pPr>
    </w:p>
    <w:p w14:paraId="2571F272" w14:textId="77777777" w:rsidR="0020329E" w:rsidRPr="00285736" w:rsidRDefault="0020329E">
      <w:pPr>
        <w:rPr>
          <w:lang w:val="en-US"/>
        </w:rPr>
      </w:pPr>
    </w:p>
    <w:p w14:paraId="1F6ED522" w14:textId="77777777" w:rsidR="0020329E" w:rsidRPr="00285736" w:rsidRDefault="0020329E">
      <w:pPr>
        <w:rPr>
          <w:lang w:val="en-US"/>
        </w:rPr>
      </w:pPr>
    </w:p>
    <w:p w14:paraId="79F34B65" w14:textId="77777777" w:rsidR="0020329E" w:rsidRPr="00285736" w:rsidRDefault="0020329E">
      <w:pPr>
        <w:rPr>
          <w:lang w:val="en-US"/>
        </w:rPr>
      </w:pPr>
    </w:p>
    <w:p w14:paraId="05A05DED" w14:textId="77777777" w:rsidR="0020329E" w:rsidRPr="00285736" w:rsidRDefault="0020329E">
      <w:pPr>
        <w:rPr>
          <w:lang w:val="en-US"/>
        </w:rPr>
      </w:pPr>
    </w:p>
    <w:p w14:paraId="744006DD" w14:textId="77777777" w:rsidR="0020329E" w:rsidRPr="00285736" w:rsidRDefault="0020329E">
      <w:pPr>
        <w:rPr>
          <w:lang w:val="en-US"/>
        </w:rPr>
      </w:pPr>
    </w:p>
    <w:p w14:paraId="57544E36" w14:textId="77777777" w:rsidR="0020329E" w:rsidRPr="00285736" w:rsidRDefault="0020329E">
      <w:pPr>
        <w:rPr>
          <w:lang w:val="en-US"/>
        </w:rPr>
      </w:pPr>
    </w:p>
    <w:p w14:paraId="01B3093C" w14:textId="77777777" w:rsidR="00285736" w:rsidRDefault="00285736" w:rsidP="00285736">
      <w:pPr>
        <w:rPr>
          <w:i/>
          <w:lang w:val="en-US"/>
        </w:rPr>
      </w:pPr>
      <w:bookmarkStart w:id="14" w:name="_heading=h.lnxbz9" w:colFirst="0" w:colLast="0"/>
      <w:bookmarkEnd w:id="14"/>
      <w:r w:rsidRPr="00285736">
        <w:rPr>
          <w:i/>
          <w:lang w:val="en-US"/>
        </w:rPr>
        <w:t>GitHub Repositories:</w:t>
      </w:r>
    </w:p>
    <w:p w14:paraId="4C760688" w14:textId="77777777" w:rsidR="00285736" w:rsidRPr="00285736" w:rsidRDefault="00285736" w:rsidP="00285736">
      <w:pPr>
        <w:rPr>
          <w:i/>
          <w:lang w:val="en-US"/>
        </w:rPr>
      </w:pPr>
    </w:p>
    <w:p w14:paraId="66E5710A" w14:textId="77777777" w:rsidR="00285736" w:rsidRPr="00285736" w:rsidRDefault="00285736" w:rsidP="00285736">
      <w:pPr>
        <w:rPr>
          <w:color w:val="000000" w:themeColor="text1"/>
          <w:lang w:val="en-US"/>
        </w:rPr>
      </w:pPr>
      <w:hyperlink r:id="rId21">
        <w:r w:rsidRPr="00285736">
          <w:rPr>
            <w:color w:val="000000" w:themeColor="text1"/>
            <w:lang w:val="en-US"/>
          </w:rPr>
          <w:t>https://github.com/johnbyronA/ME04---Seminario_Grupo_11</w:t>
        </w:r>
      </w:hyperlink>
      <w:r w:rsidRPr="00285736">
        <w:rPr>
          <w:color w:val="000000" w:themeColor="text1"/>
          <w:lang w:val="en-US"/>
        </w:rPr>
        <w:t xml:space="preserve"> </w:t>
      </w:r>
    </w:p>
    <w:p w14:paraId="0B2E711D" w14:textId="77777777" w:rsidR="00285736" w:rsidRPr="00285736" w:rsidRDefault="00285736" w:rsidP="00285736">
      <w:pPr>
        <w:rPr>
          <w:color w:val="000000" w:themeColor="text1"/>
          <w:lang w:val="en-US"/>
        </w:rPr>
      </w:pPr>
      <w:hyperlink r:id="rId22">
        <w:r w:rsidRPr="00285736">
          <w:rPr>
            <w:color w:val="000000" w:themeColor="text1"/>
            <w:lang w:val="en-US"/>
          </w:rPr>
          <w:t>https://github.com/jorgegenes23/ME04---Seminario_Grupo_11</w:t>
        </w:r>
      </w:hyperlink>
    </w:p>
    <w:p w14:paraId="58494642" w14:textId="77777777" w:rsidR="0020329E" w:rsidRPr="00285736" w:rsidRDefault="00000000">
      <w:pPr>
        <w:spacing w:after="160" w:line="259" w:lineRule="auto"/>
        <w:jc w:val="left"/>
        <w:rPr>
          <w:b/>
          <w:lang w:val="en-US"/>
        </w:rPr>
      </w:pPr>
      <w:r w:rsidRPr="00285736">
        <w:rPr>
          <w:lang w:val="en-US"/>
        </w:rPr>
        <w:br w:type="page"/>
      </w:r>
    </w:p>
    <w:p w14:paraId="0E192740" w14:textId="77777777" w:rsidR="0020329E" w:rsidRDefault="00000000">
      <w:pPr>
        <w:pStyle w:val="Ttulo1"/>
        <w:numPr>
          <w:ilvl w:val="0"/>
          <w:numId w:val="3"/>
        </w:numPr>
      </w:pPr>
      <w:bookmarkStart w:id="15" w:name="_heading=h.35nkun2" w:colFirst="0" w:colLast="0"/>
      <w:bookmarkEnd w:id="15"/>
      <w:r>
        <w:lastRenderedPageBreak/>
        <w:t>Descripción del problema</w:t>
      </w:r>
    </w:p>
    <w:p w14:paraId="76036A7C" w14:textId="77777777" w:rsidR="0020329E" w:rsidRDefault="0020329E"/>
    <w:p w14:paraId="7C1905A3" w14:textId="77777777" w:rsidR="0020329E" w:rsidRDefault="00000000">
      <w:r>
        <w:t xml:space="preserve">El problema del proyecto se centra en la inexactitud en la clasificación urbana, evidenciada por la falta de un análisis más preciso sobre los parámetros de calidad de vida a nivel local en la ciudad de Medellín para determinar el Puntaje SISBEN, variable necesaria para determinar qué ciudadanos, con base en sus condiciones de vida diarias, pueden acceder a subsidios y beneficios sociales. </w:t>
      </w:r>
    </w:p>
    <w:p w14:paraId="66FA4250" w14:textId="77777777" w:rsidR="0020329E" w:rsidRDefault="0020329E">
      <w:pPr>
        <w:rPr>
          <w:b/>
        </w:rPr>
      </w:pPr>
    </w:p>
    <w:p w14:paraId="29CED9E5" w14:textId="77777777" w:rsidR="0020329E" w:rsidRDefault="00000000">
      <w:pPr>
        <w:pStyle w:val="Ttulo2"/>
        <w:numPr>
          <w:ilvl w:val="1"/>
          <w:numId w:val="2"/>
        </w:numPr>
      </w:pPr>
      <w:bookmarkStart w:id="16" w:name="_heading=h.1ksv4uv" w:colFirst="0" w:colLast="0"/>
      <w:bookmarkEnd w:id="16"/>
      <w:r>
        <w:t xml:space="preserve"> Problema de negocio</w:t>
      </w:r>
    </w:p>
    <w:p w14:paraId="7F89F011" w14:textId="77777777" w:rsidR="0020329E" w:rsidRDefault="0020329E">
      <w:pPr>
        <w:pBdr>
          <w:top w:val="nil"/>
          <w:left w:val="nil"/>
          <w:bottom w:val="nil"/>
          <w:right w:val="nil"/>
          <w:between w:val="nil"/>
        </w:pBdr>
        <w:ind w:firstLine="709"/>
      </w:pPr>
    </w:p>
    <w:p w14:paraId="69CBC01F" w14:textId="77777777" w:rsidR="0020329E" w:rsidRDefault="00000000">
      <w:pPr>
        <w:pBdr>
          <w:top w:val="nil"/>
          <w:left w:val="nil"/>
          <w:bottom w:val="nil"/>
          <w:right w:val="nil"/>
          <w:between w:val="nil"/>
        </w:pBdr>
      </w:pPr>
      <w:r>
        <w:t>Actualmente, la medición del Puntaje SISBEN (dato fundamental para la clasificación poblacional con la finalidad del acceso a beneficios sociales) carece de fundamentos sólidos y precisos a causa de la presencia múltiple de valores atípicos dentro de las variables que componen el modelo, alterando así la variable de salida (Puntaje SISBEN). Lo anterior ocasiona que, desde el punto de vista social, los recursos y subsidios sean desaprovechados o usados por un sector de la población que no los necesita en realidad.</w:t>
      </w:r>
    </w:p>
    <w:p w14:paraId="48966085" w14:textId="77777777" w:rsidR="0020329E" w:rsidRDefault="0020329E">
      <w:pPr>
        <w:rPr>
          <w:b/>
        </w:rPr>
      </w:pPr>
    </w:p>
    <w:p w14:paraId="4C01A070" w14:textId="77777777" w:rsidR="0020329E" w:rsidRDefault="00000000">
      <w:pPr>
        <w:pStyle w:val="Ttulo2"/>
        <w:numPr>
          <w:ilvl w:val="1"/>
          <w:numId w:val="2"/>
        </w:numPr>
      </w:pPr>
      <w:bookmarkStart w:id="17" w:name="_heading=h.44sinio" w:colFirst="0" w:colLast="0"/>
      <w:bookmarkEnd w:id="17"/>
      <w:r>
        <w:t xml:space="preserve"> Aproximación desde la analítica de datos</w:t>
      </w:r>
    </w:p>
    <w:p w14:paraId="7574C585" w14:textId="77777777" w:rsidR="0020329E" w:rsidRDefault="0020329E"/>
    <w:p w14:paraId="1BCA818B" w14:textId="77777777" w:rsidR="0020329E" w:rsidRDefault="00000000">
      <w:r>
        <w:t>Se pretende desarrollar modelos predictivos con el fin de detectar comportamientos y valores atípicos que evidencien que el modelo actual de clasificación por puntaje SISBEN es impreciso. Lo anterior puede atribuirse a situaciones como información suministrada de forma errada por los usuarios y la falta de procesos de control y verificación en la recolección de la información sensible. Dado lo anterior, se pretende generar un análisis predictivo que permita mejorar la clasificación del puntaje SISBEN con base en las variables estadísticamente más aportantes.</w:t>
      </w:r>
    </w:p>
    <w:p w14:paraId="42D87FA5" w14:textId="77777777" w:rsidR="0020329E" w:rsidRDefault="0020329E"/>
    <w:p w14:paraId="06A5C818" w14:textId="77777777" w:rsidR="0020329E" w:rsidRDefault="00000000">
      <w:pPr>
        <w:pStyle w:val="Ttulo2"/>
        <w:numPr>
          <w:ilvl w:val="1"/>
          <w:numId w:val="2"/>
        </w:numPr>
      </w:pPr>
      <w:bookmarkStart w:id="18" w:name="_heading=h.z337ya" w:colFirst="0" w:colLast="0"/>
      <w:bookmarkEnd w:id="18"/>
      <w:r>
        <w:t xml:space="preserve"> Origen de los datos</w:t>
      </w:r>
      <w:r>
        <w:rPr>
          <w:rFonts w:eastAsia="Times New Roman" w:cs="Times New Roman"/>
          <w:b w:val="0"/>
          <w:color w:val="38761D"/>
          <w:szCs w:val="24"/>
        </w:rPr>
        <w:t>.</w:t>
      </w:r>
    </w:p>
    <w:p w14:paraId="20F9EA75" w14:textId="77777777" w:rsidR="0020329E" w:rsidRDefault="0020329E">
      <w:pPr>
        <w:pBdr>
          <w:top w:val="nil"/>
          <w:left w:val="nil"/>
          <w:bottom w:val="nil"/>
          <w:right w:val="nil"/>
          <w:between w:val="nil"/>
        </w:pBdr>
      </w:pPr>
    </w:p>
    <w:p w14:paraId="6EEA6C58" w14:textId="15782621" w:rsidR="0020329E" w:rsidRDefault="00000000">
      <w:pPr>
        <w:pBdr>
          <w:top w:val="nil"/>
          <w:left w:val="nil"/>
          <w:bottom w:val="nil"/>
          <w:right w:val="nil"/>
          <w:between w:val="nil"/>
        </w:pBdr>
      </w:pPr>
      <w:r>
        <w:t>Se pretende estudiar la información del SISBEN (Sistema de Identificación de Potenciales Beneficiarios de Programas Sociales) del año 2017. El autor de dicha base de datos es la Subdirección de Información y Evaluación Estratégica del Departamento Nacional de Planeación</w:t>
      </w:r>
    </w:p>
    <w:p w14:paraId="324B5638" w14:textId="77777777" w:rsidR="0020329E" w:rsidRDefault="00000000">
      <w:pPr>
        <w:pStyle w:val="Ttulo2"/>
        <w:numPr>
          <w:ilvl w:val="1"/>
          <w:numId w:val="2"/>
        </w:numPr>
      </w:pPr>
      <w:bookmarkStart w:id="19" w:name="_heading=h.3j2qqm3" w:colFirst="0" w:colLast="0"/>
      <w:bookmarkEnd w:id="19"/>
      <w:r>
        <w:lastRenderedPageBreak/>
        <w:t xml:space="preserve"> Métricas de desempeño</w:t>
      </w:r>
    </w:p>
    <w:p w14:paraId="0F376BB4" w14:textId="77777777" w:rsidR="0020329E" w:rsidRDefault="0020329E"/>
    <w:p w14:paraId="5C2B8532" w14:textId="77777777" w:rsidR="0020329E" w:rsidRDefault="00000000">
      <w:pPr>
        <w:pBdr>
          <w:top w:val="nil"/>
          <w:left w:val="nil"/>
          <w:bottom w:val="nil"/>
          <w:right w:val="nil"/>
          <w:between w:val="nil"/>
        </w:pBdr>
      </w:pPr>
      <w:r>
        <w:t>Se usarán como métricas de desempeño las siguientes:</w:t>
      </w:r>
    </w:p>
    <w:p w14:paraId="0CA1C0D5" w14:textId="77777777" w:rsidR="0020329E" w:rsidRDefault="0020329E">
      <w:pPr>
        <w:pBdr>
          <w:top w:val="nil"/>
          <w:left w:val="nil"/>
          <w:bottom w:val="nil"/>
          <w:right w:val="nil"/>
          <w:between w:val="nil"/>
        </w:pBdr>
        <w:ind w:left="1429"/>
      </w:pPr>
    </w:p>
    <w:p w14:paraId="346F73E9" w14:textId="77777777" w:rsidR="0020329E" w:rsidRDefault="00000000">
      <w:pPr>
        <w:numPr>
          <w:ilvl w:val="0"/>
          <w:numId w:val="1"/>
        </w:numPr>
        <w:pBdr>
          <w:top w:val="nil"/>
          <w:left w:val="nil"/>
          <w:bottom w:val="nil"/>
          <w:right w:val="nil"/>
          <w:between w:val="nil"/>
        </w:pBdr>
      </w:pPr>
      <w:r>
        <w:rPr>
          <w:b/>
        </w:rPr>
        <w:t>RMSE (</w:t>
      </w:r>
      <w:proofErr w:type="spellStart"/>
      <w:r>
        <w:rPr>
          <w:b/>
        </w:rPr>
        <w:t>Root</w:t>
      </w:r>
      <w:proofErr w:type="spellEnd"/>
      <w:r>
        <w:rPr>
          <w:b/>
        </w:rPr>
        <w:t xml:space="preserve"> Mean Square Error): </w:t>
      </w:r>
      <w:r>
        <w:t>Es la raíz cuadrada del promedio de los errores cuadrados entre las predicciones y los valores reales. Cuanto menor sea el RMSE, más preciso es el modelo; ofrece una medida consolidada del error del modelo en términos de la variable objetivo.</w:t>
      </w:r>
    </w:p>
    <w:p w14:paraId="32BE84E4" w14:textId="77777777" w:rsidR="0020329E" w:rsidRDefault="00000000">
      <w:pPr>
        <w:numPr>
          <w:ilvl w:val="0"/>
          <w:numId w:val="1"/>
        </w:numPr>
        <w:pBdr>
          <w:top w:val="nil"/>
          <w:left w:val="nil"/>
          <w:bottom w:val="nil"/>
          <w:right w:val="nil"/>
          <w:between w:val="nil"/>
        </w:pBdr>
      </w:pPr>
      <w:r>
        <w:rPr>
          <w:b/>
        </w:rPr>
        <w:t xml:space="preserve">F1-Score: </w:t>
      </w:r>
      <w:r>
        <w:t xml:space="preserve">Es la media armónica entre precisión y </w:t>
      </w:r>
      <w:proofErr w:type="spellStart"/>
      <w:r>
        <w:t>recall</w:t>
      </w:r>
      <w:proofErr w:type="spellEnd"/>
      <w:r>
        <w:t xml:space="preserve">. Ofrece un balance entre la capacidad del modelo para detectar positivos verdaderos y evitar falsos positivos. Un F1-Score alto indica una precisión y </w:t>
      </w:r>
      <w:proofErr w:type="spellStart"/>
      <w:r>
        <w:t>recall</w:t>
      </w:r>
      <w:proofErr w:type="spellEnd"/>
      <w:r>
        <w:t xml:space="preserve"> equilibrados.</w:t>
      </w:r>
    </w:p>
    <w:p w14:paraId="51FCF119" w14:textId="77777777" w:rsidR="0020329E" w:rsidRDefault="00000000">
      <w:pPr>
        <w:numPr>
          <w:ilvl w:val="0"/>
          <w:numId w:val="1"/>
        </w:numPr>
        <w:pBdr>
          <w:top w:val="nil"/>
          <w:left w:val="nil"/>
          <w:bottom w:val="nil"/>
          <w:right w:val="nil"/>
          <w:between w:val="nil"/>
        </w:pBdr>
      </w:pPr>
      <w:proofErr w:type="spellStart"/>
      <w:r>
        <w:rPr>
          <w:b/>
        </w:rPr>
        <w:t>Recall</w:t>
      </w:r>
      <w:proofErr w:type="spellEnd"/>
      <w:r>
        <w:rPr>
          <w:b/>
        </w:rPr>
        <w:t xml:space="preserve"> (Sensibilidad): </w:t>
      </w:r>
      <w:r>
        <w:t>Es la proporción de positivos verdaderos detectados por el modelo en relación con todos los casos positivos reales. Es crucial en situaciones donde no detectar un positivo (falso negativo) tiene consecuencias graves, como en diagnósticos médicos.</w:t>
      </w:r>
    </w:p>
    <w:p w14:paraId="6FBA36DA" w14:textId="77777777" w:rsidR="0020329E" w:rsidRDefault="00000000">
      <w:pPr>
        <w:numPr>
          <w:ilvl w:val="0"/>
          <w:numId w:val="1"/>
        </w:numPr>
        <w:pBdr>
          <w:top w:val="nil"/>
          <w:left w:val="nil"/>
          <w:bottom w:val="nil"/>
          <w:right w:val="nil"/>
          <w:between w:val="nil"/>
        </w:pBdr>
        <w:rPr>
          <w:b/>
        </w:rPr>
      </w:pPr>
      <w:r>
        <w:rPr>
          <w:b/>
        </w:rPr>
        <w:t xml:space="preserve">Error Cuadrático Medio (MSE): </w:t>
      </w:r>
      <w:r>
        <w:t>Mide la calidad de un estimador o un modelo de predicción. Es siempre positivo y cuanto más cerca de cero esté, mejor será.</w:t>
      </w:r>
    </w:p>
    <w:p w14:paraId="55D7432D" w14:textId="77777777" w:rsidR="0020329E" w:rsidRDefault="0020329E">
      <w:pPr>
        <w:pBdr>
          <w:top w:val="nil"/>
          <w:left w:val="nil"/>
          <w:bottom w:val="nil"/>
          <w:right w:val="nil"/>
          <w:between w:val="nil"/>
        </w:pBdr>
      </w:pPr>
    </w:p>
    <w:p w14:paraId="3E390A76" w14:textId="77777777" w:rsidR="0020329E" w:rsidRDefault="00000000">
      <w:pPr>
        <w:pBdr>
          <w:top w:val="nil"/>
          <w:left w:val="nil"/>
          <w:bottom w:val="nil"/>
          <w:right w:val="nil"/>
          <w:between w:val="nil"/>
        </w:pBdr>
      </w:pPr>
      <w:r>
        <w:t xml:space="preserve">Como métricas de negocio, se propone utilizar una herramienta que mida el nivel de satisfacción de los usuarios de las zonas más vulnerables, respecto a la asignación e implementación de programas sociales. </w:t>
      </w:r>
      <w:proofErr w:type="gramStart"/>
      <w:r>
        <w:t>La herramienta a implementar</w:t>
      </w:r>
      <w:proofErr w:type="gramEnd"/>
      <w:r>
        <w:t xml:space="preserve"> se propone que sea muy similar al NPS (Net </w:t>
      </w:r>
      <w:proofErr w:type="spellStart"/>
      <w:r>
        <w:t>Promoter</w:t>
      </w:r>
      <w:proofErr w:type="spellEnd"/>
      <w:r>
        <w:t xml:space="preserve"> Score), utilizada por muchas empresas privadas para medir la satisfacción de los clientes, los cuales se clasifican en promotores, pasivos o detractores. Dicha herramienta adaptada a nuestro </w:t>
      </w:r>
      <w:proofErr w:type="gramStart"/>
      <w:r>
        <w:t>proyecto,</w:t>
      </w:r>
      <w:proofErr w:type="gramEnd"/>
      <w:r>
        <w:t xml:space="preserve"> nos arrojará información de usuarios del SISBEN que difundan un boca a boca positivo (promotores), neutro (pasivos) o negativo (detractores) respecto a la asignación de subsidios y programas sociales. El puntaje irá desde -100 hasta 100, y se calcula mediante la resta entre porcentaje de promotores, y porcentaje de detractores.</w:t>
      </w:r>
    </w:p>
    <w:p w14:paraId="2D532709" w14:textId="77777777" w:rsidR="0020329E" w:rsidRDefault="0020329E">
      <w:pPr>
        <w:pBdr>
          <w:top w:val="nil"/>
          <w:left w:val="nil"/>
          <w:bottom w:val="nil"/>
          <w:right w:val="nil"/>
          <w:between w:val="nil"/>
        </w:pBdr>
      </w:pPr>
    </w:p>
    <w:p w14:paraId="6A0D59C3" w14:textId="77777777" w:rsidR="0020329E" w:rsidRDefault="00000000">
      <w:pPr>
        <w:pBdr>
          <w:top w:val="nil"/>
          <w:left w:val="nil"/>
          <w:bottom w:val="nil"/>
          <w:right w:val="nil"/>
          <w:between w:val="nil"/>
        </w:pBdr>
      </w:pPr>
      <w:r>
        <w:t xml:space="preserve">Cabe aclarar que actualmente no existen antecedentes que nos permitan evaluar el nivel de porcentaje de aceptación de dicha métrica para determinar el puntaje mínimo que indique el éxito </w:t>
      </w:r>
      <w:r>
        <w:lastRenderedPageBreak/>
        <w:t>del proyecto implementado; sin embargo, puede servir como punto de partida para medir el comportamiento y mejora en años posteriores.</w:t>
      </w:r>
    </w:p>
    <w:p w14:paraId="1D397159" w14:textId="77777777" w:rsidR="0020329E" w:rsidRDefault="0020329E"/>
    <w:p w14:paraId="3FBE1F33" w14:textId="77777777" w:rsidR="0020329E" w:rsidRDefault="00000000">
      <w:pPr>
        <w:spacing w:after="160" w:line="259" w:lineRule="auto"/>
        <w:jc w:val="left"/>
      </w:pPr>
      <w:bookmarkStart w:id="20" w:name="_heading=h.igr771amf1x" w:colFirst="0" w:colLast="0"/>
      <w:bookmarkEnd w:id="20"/>
      <w:r>
        <w:br w:type="page"/>
      </w:r>
    </w:p>
    <w:p w14:paraId="7BBFC662" w14:textId="77777777" w:rsidR="0020329E" w:rsidRDefault="0020329E">
      <w:pPr>
        <w:spacing w:after="160" w:line="259" w:lineRule="auto"/>
        <w:jc w:val="left"/>
      </w:pPr>
      <w:bookmarkStart w:id="21" w:name="_heading=h.1y810tw" w:colFirst="0" w:colLast="0"/>
      <w:bookmarkEnd w:id="21"/>
    </w:p>
    <w:p w14:paraId="072A9C29" w14:textId="77777777" w:rsidR="0020329E" w:rsidRDefault="00000000">
      <w:pPr>
        <w:pStyle w:val="Ttulo1"/>
        <w:numPr>
          <w:ilvl w:val="0"/>
          <w:numId w:val="2"/>
        </w:numPr>
      </w:pPr>
      <w:bookmarkStart w:id="22" w:name="_heading=h.4i7ojhp" w:colFirst="0" w:colLast="0"/>
      <w:bookmarkEnd w:id="22"/>
      <w:r>
        <w:t>Objetivos</w:t>
      </w:r>
    </w:p>
    <w:p w14:paraId="08B57C6E" w14:textId="77777777" w:rsidR="0020329E" w:rsidRDefault="0020329E">
      <w:pPr>
        <w:rPr>
          <w:b/>
        </w:rPr>
      </w:pPr>
    </w:p>
    <w:p w14:paraId="35734FE5" w14:textId="77777777" w:rsidR="0020329E" w:rsidRDefault="00000000">
      <w:pPr>
        <w:pStyle w:val="Ttulo2"/>
        <w:numPr>
          <w:ilvl w:val="1"/>
          <w:numId w:val="2"/>
        </w:numPr>
      </w:pPr>
      <w:bookmarkStart w:id="23" w:name="_heading=h.2xcytpi" w:colFirst="0" w:colLast="0"/>
      <w:bookmarkEnd w:id="23"/>
      <w:r>
        <w:t>Objetivo general</w:t>
      </w:r>
    </w:p>
    <w:p w14:paraId="23CCC60E" w14:textId="77777777" w:rsidR="0020329E" w:rsidRDefault="0020329E">
      <w:bookmarkStart w:id="24" w:name="_heading=h.80be9jqh0hsj" w:colFirst="0" w:colLast="0"/>
      <w:bookmarkEnd w:id="24"/>
    </w:p>
    <w:p w14:paraId="01D6D3F7" w14:textId="77777777" w:rsidR="0020329E" w:rsidRDefault="00000000">
      <w:bookmarkStart w:id="25" w:name="_heading=h.1oim8m8vkk8a" w:colFirst="0" w:colLast="0"/>
      <w:bookmarkEnd w:id="25"/>
      <w:r>
        <w:t>Proponer una solución con el fin de reducir la inexactitud y minimizar errores en la asignación de puntajes SISBEN en los estratos 1 al 4 del Área Metropolitana de la ciudad de Medellín, mejorando así la equidad en la distribución de recursos y beneficios sociales.</w:t>
      </w:r>
    </w:p>
    <w:p w14:paraId="298E6C25" w14:textId="77777777" w:rsidR="0020329E" w:rsidRDefault="0020329E">
      <w:pPr>
        <w:ind w:firstLine="708"/>
      </w:pPr>
    </w:p>
    <w:p w14:paraId="57D790DF" w14:textId="77777777" w:rsidR="0020329E" w:rsidRDefault="00000000">
      <w:pPr>
        <w:pStyle w:val="Ttulo2"/>
        <w:numPr>
          <w:ilvl w:val="1"/>
          <w:numId w:val="2"/>
        </w:numPr>
        <w:rPr>
          <w:b w:val="0"/>
        </w:rPr>
      </w:pPr>
      <w:bookmarkStart w:id="26" w:name="_heading=h.3whwml4" w:colFirst="0" w:colLast="0"/>
      <w:bookmarkEnd w:id="26"/>
      <w:r>
        <w:t>Objetivos específicos</w:t>
      </w:r>
    </w:p>
    <w:p w14:paraId="03DDAC28" w14:textId="77777777" w:rsidR="0020329E" w:rsidRDefault="0020329E">
      <w:pPr>
        <w:pBdr>
          <w:top w:val="nil"/>
          <w:left w:val="nil"/>
          <w:bottom w:val="nil"/>
          <w:right w:val="nil"/>
          <w:between w:val="nil"/>
        </w:pBdr>
        <w:ind w:firstLine="709"/>
        <w:rPr>
          <w:color w:val="38761D"/>
        </w:rPr>
      </w:pPr>
    </w:p>
    <w:p w14:paraId="6A2238A5" w14:textId="77777777" w:rsidR="0020329E" w:rsidRDefault="00000000">
      <w:pPr>
        <w:numPr>
          <w:ilvl w:val="0"/>
          <w:numId w:val="4"/>
        </w:numPr>
        <w:pBdr>
          <w:top w:val="nil"/>
          <w:left w:val="nil"/>
          <w:bottom w:val="nil"/>
          <w:right w:val="nil"/>
          <w:between w:val="nil"/>
        </w:pBdr>
      </w:pPr>
      <w:r>
        <w:t>Identificar las variables que más influyen en la asignación de dicho puntaje. Una métrica útil para tal identificación es el PCA (Análisis de Componentes Principales).</w:t>
      </w:r>
    </w:p>
    <w:p w14:paraId="3DE40209" w14:textId="77777777" w:rsidR="0020329E" w:rsidRDefault="00000000">
      <w:pPr>
        <w:numPr>
          <w:ilvl w:val="0"/>
          <w:numId w:val="4"/>
        </w:numPr>
        <w:pBdr>
          <w:top w:val="nil"/>
          <w:left w:val="nil"/>
          <w:bottom w:val="nil"/>
          <w:right w:val="nil"/>
          <w:between w:val="nil"/>
        </w:pBdr>
      </w:pPr>
      <w:r>
        <w:t xml:space="preserve">Desarrollar un modelo de Machine </w:t>
      </w:r>
      <w:proofErr w:type="spellStart"/>
      <w:r>
        <w:t>Learning</w:t>
      </w:r>
      <w:proofErr w:type="spellEnd"/>
      <w:r>
        <w:t xml:space="preserve"> que sea capaz de asignar un puntaje SISBEN más exacto, </w:t>
      </w:r>
      <w:proofErr w:type="gramStart"/>
      <w:r>
        <w:t>de acuerdo a</w:t>
      </w:r>
      <w:proofErr w:type="gramEnd"/>
      <w:r>
        <w:t xml:space="preserve"> los datos recopilados. Métricas y herramientas estadísticas como la Validación Cruzada y Selección de </w:t>
      </w:r>
      <w:proofErr w:type="spellStart"/>
      <w:r>
        <w:t>Hiperparámetros</w:t>
      </w:r>
      <w:proofErr w:type="spellEnd"/>
      <w:r>
        <w:t xml:space="preserve"> son métricas que nos pueden servir para cumplir dicho objetivo.</w:t>
      </w:r>
    </w:p>
    <w:p w14:paraId="6F2EE2EA" w14:textId="77777777" w:rsidR="0020329E" w:rsidRDefault="00000000">
      <w:pPr>
        <w:numPr>
          <w:ilvl w:val="0"/>
          <w:numId w:val="4"/>
        </w:numPr>
        <w:pBdr>
          <w:top w:val="nil"/>
          <w:left w:val="nil"/>
          <w:bottom w:val="nil"/>
          <w:right w:val="nil"/>
          <w:between w:val="nil"/>
        </w:pBdr>
      </w:pPr>
      <w:r>
        <w:t>De igual forma, dicho modelo debe ser capaz de identificar la fuente de la inexactitud en los puntajes asignados anteriormente. Herramientas estadísticas como matrices de correlación son útiles para dicha identificación.</w:t>
      </w:r>
    </w:p>
    <w:p w14:paraId="74C42E6E" w14:textId="77777777" w:rsidR="0020329E" w:rsidRDefault="00000000">
      <w:pPr>
        <w:numPr>
          <w:ilvl w:val="0"/>
          <w:numId w:val="4"/>
        </w:numPr>
        <w:pBdr>
          <w:top w:val="nil"/>
          <w:left w:val="nil"/>
          <w:bottom w:val="nil"/>
          <w:right w:val="nil"/>
          <w:between w:val="nil"/>
        </w:pBdr>
      </w:pPr>
      <w:r>
        <w:t xml:space="preserve">Evaluar la precisión de los resultados del modelo desarrollado, con el fin de proponerlo como una alternativa de solución al DNP. Se utilizarán métricas como el </w:t>
      </w:r>
      <w:proofErr w:type="spellStart"/>
      <w:r>
        <w:t>Accuracy</w:t>
      </w:r>
      <w:proofErr w:type="spellEnd"/>
      <w:r>
        <w:t>, útiles para la evaluación de dicha precisión.</w:t>
      </w:r>
    </w:p>
    <w:p w14:paraId="253622E1" w14:textId="77777777" w:rsidR="0020329E" w:rsidRDefault="0020329E">
      <w:pPr>
        <w:pBdr>
          <w:top w:val="nil"/>
          <w:left w:val="nil"/>
          <w:bottom w:val="nil"/>
          <w:right w:val="nil"/>
          <w:between w:val="nil"/>
        </w:pBdr>
        <w:rPr>
          <w:color w:val="38761D"/>
        </w:rPr>
      </w:pPr>
    </w:p>
    <w:p w14:paraId="28E4E164" w14:textId="77777777" w:rsidR="0020329E" w:rsidRDefault="0020329E">
      <w:pPr>
        <w:jc w:val="center"/>
        <w:rPr>
          <w:b/>
        </w:rPr>
      </w:pPr>
    </w:p>
    <w:p w14:paraId="6FA77006" w14:textId="77777777" w:rsidR="0020329E" w:rsidRDefault="0020329E">
      <w:pPr>
        <w:jc w:val="center"/>
        <w:rPr>
          <w:b/>
        </w:rPr>
      </w:pPr>
    </w:p>
    <w:p w14:paraId="058186F3" w14:textId="77777777" w:rsidR="0020329E" w:rsidRDefault="00000000">
      <w:pPr>
        <w:spacing w:after="160" w:line="259" w:lineRule="auto"/>
        <w:jc w:val="left"/>
        <w:rPr>
          <w:b/>
        </w:rPr>
      </w:pPr>
      <w:r>
        <w:br w:type="page"/>
      </w:r>
    </w:p>
    <w:p w14:paraId="5522D9FD" w14:textId="77777777" w:rsidR="0020329E" w:rsidRDefault="00000000">
      <w:pPr>
        <w:pStyle w:val="Ttulo1"/>
        <w:numPr>
          <w:ilvl w:val="0"/>
          <w:numId w:val="2"/>
        </w:numPr>
      </w:pPr>
      <w:bookmarkStart w:id="27" w:name="_heading=h.2bn6wsx" w:colFirst="0" w:colLast="0"/>
      <w:bookmarkEnd w:id="27"/>
      <w:r>
        <w:lastRenderedPageBreak/>
        <w:t>Datos</w:t>
      </w:r>
    </w:p>
    <w:p w14:paraId="3511A437" w14:textId="77777777" w:rsidR="0020329E" w:rsidRDefault="0020329E"/>
    <w:p w14:paraId="00D59BA4" w14:textId="77777777" w:rsidR="0020329E" w:rsidRDefault="00000000">
      <w:pPr>
        <w:pStyle w:val="Ttulo2"/>
        <w:numPr>
          <w:ilvl w:val="1"/>
          <w:numId w:val="2"/>
        </w:numPr>
      </w:pPr>
      <w:bookmarkStart w:id="28" w:name="_heading=h.qsh70q" w:colFirst="0" w:colLast="0"/>
      <w:bookmarkEnd w:id="28"/>
      <w:r>
        <w:t xml:space="preserve"> Datos originales</w:t>
      </w:r>
    </w:p>
    <w:p w14:paraId="1DC084E6" w14:textId="5B40135A" w:rsidR="0020329E" w:rsidRDefault="00000000">
      <w:r>
        <w:t xml:space="preserve">La base de datos se encuentra en la página de </w:t>
      </w:r>
      <w:proofErr w:type="spellStart"/>
      <w:r>
        <w:t>MEData</w:t>
      </w:r>
      <w:proofErr w:type="spellEnd"/>
      <w:r>
        <w:t xml:space="preserve">, estrategia de datos de la ciudad de Medellín, que busca la apropiación, apertura y uso de los datos como herramienta de gobierno, acción ciudadana y toma de decisiones. El </w:t>
      </w:r>
      <w:r w:rsidR="00285736">
        <w:t>Dataset</w:t>
      </w:r>
      <w:r>
        <w:t xml:space="preserve"> anteriormente mencionado, creado por el Departamento Nacional de Planeación, posee información de los puntajes SISBEN asignados a los habitantes de los estratos 1 al 4, de la ciudad de Medellín. La información se encuentra disponible al público, ya sea en páginas de bases de datos como </w:t>
      </w:r>
      <w:proofErr w:type="spellStart"/>
      <w:r>
        <w:t>MEData</w:t>
      </w:r>
      <w:proofErr w:type="spellEnd"/>
      <w:r>
        <w:t>, así como directamente en la página oficial del Departamento Nacional de Planeación; para acceder a ella no es necesario tener usuario y contraseña para ingresar, basta con entrar a la página y estará completamente disponible, lo cual garantiza total accesibilidad.</w:t>
      </w:r>
    </w:p>
    <w:p w14:paraId="7DB7265F" w14:textId="77777777" w:rsidR="0020329E" w:rsidRDefault="0020329E"/>
    <w:p w14:paraId="76480667" w14:textId="77777777" w:rsidR="0020329E" w:rsidRDefault="00000000">
      <w:r>
        <w:t>Para efectos de investigación, se tuvieron en cuenta un total de 52 columnas, así como también un total de 100.000</w:t>
      </w:r>
      <w:r>
        <w:rPr>
          <w:color w:val="FF0000"/>
        </w:rPr>
        <w:t xml:space="preserve"> </w:t>
      </w:r>
      <w:r>
        <w:t xml:space="preserve">registros. A </w:t>
      </w:r>
      <w:proofErr w:type="gramStart"/>
      <w:r>
        <w:t>continuación</w:t>
      </w:r>
      <w:proofErr w:type="gramEnd"/>
      <w:r>
        <w:t xml:space="preserve"> se presentarán los datos utilizados, así como también una descripción detallada y el tipo de dato:</w:t>
      </w:r>
    </w:p>
    <w:p w14:paraId="442A97A0" w14:textId="77777777" w:rsidR="0020329E" w:rsidRDefault="0020329E"/>
    <w:p w14:paraId="3107B8DB" w14:textId="77777777" w:rsidR="0020329E" w:rsidRDefault="00000000">
      <w:pPr>
        <w:jc w:val="center"/>
      </w:pPr>
      <w:r>
        <w:rPr>
          <w:b/>
        </w:rPr>
        <w:t xml:space="preserve">Tabla 1. </w:t>
      </w:r>
      <w:r>
        <w:t>Descripción de las variables.</w:t>
      </w:r>
    </w:p>
    <w:tbl>
      <w:tblPr>
        <w:tblStyle w:val="a7"/>
        <w:tblW w:w="9405" w:type="dxa"/>
        <w:tblBorders>
          <w:top w:val="nil"/>
          <w:left w:val="nil"/>
          <w:bottom w:val="nil"/>
          <w:right w:val="nil"/>
          <w:insideH w:val="nil"/>
          <w:insideV w:val="nil"/>
        </w:tblBorders>
        <w:tblLayout w:type="fixed"/>
        <w:tblLook w:val="0600" w:firstRow="0" w:lastRow="0" w:firstColumn="0" w:lastColumn="0" w:noHBand="1" w:noVBand="1"/>
      </w:tblPr>
      <w:tblGrid>
        <w:gridCol w:w="1260"/>
        <w:gridCol w:w="855"/>
        <w:gridCol w:w="7290"/>
      </w:tblGrid>
      <w:tr w:rsidR="0020329E" w14:paraId="2C4E940F" w14:textId="77777777">
        <w:trPr>
          <w:trHeight w:val="465"/>
        </w:trPr>
        <w:tc>
          <w:tcPr>
            <w:tcW w:w="126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104B7A56" w14:textId="77777777" w:rsidR="0020329E" w:rsidRDefault="00000000">
            <w:pPr>
              <w:spacing w:before="240" w:line="276" w:lineRule="auto"/>
              <w:rPr>
                <w:b/>
              </w:rPr>
            </w:pPr>
            <w:r>
              <w:rPr>
                <w:b/>
              </w:rPr>
              <w:t>Nombre Columna</w:t>
            </w:r>
          </w:p>
        </w:tc>
        <w:tc>
          <w:tcPr>
            <w:tcW w:w="855"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3AA0E160" w14:textId="77777777" w:rsidR="0020329E" w:rsidRDefault="00000000">
            <w:pPr>
              <w:spacing w:before="240" w:line="276" w:lineRule="auto"/>
              <w:jc w:val="center"/>
              <w:rPr>
                <w:b/>
              </w:rPr>
            </w:pPr>
            <w:r>
              <w:rPr>
                <w:b/>
              </w:rPr>
              <w:t>Tipo</w:t>
            </w:r>
          </w:p>
        </w:tc>
        <w:tc>
          <w:tcPr>
            <w:tcW w:w="7290" w:type="dxa"/>
            <w:tcBorders>
              <w:top w:val="single" w:sz="8" w:space="0" w:color="000000"/>
              <w:left w:val="nil"/>
              <w:bottom w:val="single" w:sz="8" w:space="0" w:color="000000"/>
              <w:right w:val="single" w:sz="8" w:space="0" w:color="000000"/>
            </w:tcBorders>
            <w:tcMar>
              <w:top w:w="0" w:type="dxa"/>
              <w:left w:w="80" w:type="dxa"/>
              <w:bottom w:w="0" w:type="dxa"/>
              <w:right w:w="80" w:type="dxa"/>
            </w:tcMar>
          </w:tcPr>
          <w:p w14:paraId="48F2F930" w14:textId="77777777" w:rsidR="0020329E" w:rsidRDefault="00000000">
            <w:pPr>
              <w:spacing w:before="240" w:line="276" w:lineRule="auto"/>
              <w:rPr>
                <w:b/>
              </w:rPr>
            </w:pPr>
            <w:r>
              <w:rPr>
                <w:b/>
              </w:rPr>
              <w:t>Descripción de la variable</w:t>
            </w:r>
          </w:p>
        </w:tc>
      </w:tr>
      <w:tr w:rsidR="0020329E" w14:paraId="0C45B315"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5D92D352" w14:textId="77777777" w:rsidR="0020329E" w:rsidRDefault="00000000">
            <w:pPr>
              <w:spacing w:before="240" w:line="276" w:lineRule="auto"/>
              <w:rPr>
                <w:sz w:val="20"/>
                <w:szCs w:val="20"/>
              </w:rPr>
            </w:pPr>
            <w:r>
              <w:rPr>
                <w:sz w:val="20"/>
                <w:szCs w:val="20"/>
              </w:rPr>
              <w:t>COMUNA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64C1E2C1"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7D24EA84" w14:textId="77777777" w:rsidR="0020329E" w:rsidRDefault="00000000">
            <w:pPr>
              <w:spacing w:before="240" w:line="276" w:lineRule="auto"/>
              <w:rPr>
                <w:sz w:val="20"/>
                <w:szCs w:val="20"/>
              </w:rPr>
            </w:pPr>
            <w:r>
              <w:rPr>
                <w:sz w:val="20"/>
                <w:szCs w:val="20"/>
              </w:rPr>
              <w:t>Código de la comuna. donde se encuentra ubicada la unidad de vivienda.</w:t>
            </w:r>
          </w:p>
        </w:tc>
      </w:tr>
      <w:tr w:rsidR="0020329E" w14:paraId="5C6DA3FB"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68F3DA1C" w14:textId="77777777" w:rsidR="0020329E" w:rsidRDefault="00000000">
            <w:pPr>
              <w:spacing w:before="240" w:line="276" w:lineRule="auto"/>
              <w:rPr>
                <w:sz w:val="20"/>
                <w:szCs w:val="20"/>
              </w:rPr>
            </w:pPr>
            <w:r>
              <w:rPr>
                <w:sz w:val="20"/>
                <w:szCs w:val="20"/>
              </w:rPr>
              <w:t>TELÉFONO</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6E0347D3"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EE759D3" w14:textId="77777777" w:rsidR="0020329E" w:rsidRDefault="00000000">
            <w:pPr>
              <w:spacing w:before="240" w:line="276" w:lineRule="auto"/>
              <w:rPr>
                <w:sz w:val="20"/>
                <w:szCs w:val="20"/>
              </w:rPr>
            </w:pPr>
            <w:r>
              <w:rPr>
                <w:sz w:val="20"/>
                <w:szCs w:val="20"/>
              </w:rPr>
              <w:t>La vivienda cuenta con servicio de teléfono. 1=SI, 2=NO.</w:t>
            </w:r>
          </w:p>
        </w:tc>
      </w:tr>
      <w:tr w:rsidR="0020329E" w14:paraId="2A579204" w14:textId="77777777">
        <w:trPr>
          <w:trHeight w:val="46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7538B417" w14:textId="77777777" w:rsidR="0020329E" w:rsidRDefault="00000000">
            <w:pPr>
              <w:spacing w:before="240" w:line="276" w:lineRule="auto"/>
              <w:rPr>
                <w:sz w:val="20"/>
                <w:szCs w:val="20"/>
              </w:rPr>
            </w:pPr>
            <w:r>
              <w:rPr>
                <w:sz w:val="20"/>
                <w:szCs w:val="20"/>
              </w:rPr>
              <w:t>VIVIENDA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1B61C361"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10911ECE" w14:textId="77777777" w:rsidR="0020329E" w:rsidRDefault="00000000">
            <w:pPr>
              <w:spacing w:before="240" w:line="276" w:lineRule="auto"/>
              <w:rPr>
                <w:sz w:val="20"/>
                <w:szCs w:val="20"/>
              </w:rPr>
            </w:pPr>
            <w:r>
              <w:rPr>
                <w:sz w:val="20"/>
                <w:szCs w:val="20"/>
              </w:rPr>
              <w:t>Tipo de vivienda. 1 = Casa o apartamento 2 = Cuarto 3 = Otro tipo de unidad de vivienda 4 = Casa Indígena</w:t>
            </w:r>
          </w:p>
        </w:tc>
      </w:tr>
      <w:tr w:rsidR="0020329E" w14:paraId="76A64793" w14:textId="77777777">
        <w:trPr>
          <w:trHeight w:val="91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7C895A5F" w14:textId="77777777" w:rsidR="0020329E" w:rsidRDefault="00000000">
            <w:pPr>
              <w:spacing w:before="240" w:line="276" w:lineRule="auto"/>
              <w:rPr>
                <w:sz w:val="20"/>
                <w:szCs w:val="20"/>
              </w:rPr>
            </w:pPr>
            <w:r>
              <w:rPr>
                <w:sz w:val="20"/>
                <w:szCs w:val="20"/>
              </w:rPr>
              <w:t>PARED</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3C5CF42F"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55108AB6" w14:textId="77777777" w:rsidR="0020329E" w:rsidRDefault="00000000">
            <w:pPr>
              <w:spacing w:before="240" w:line="276" w:lineRule="auto"/>
              <w:rPr>
                <w:sz w:val="20"/>
                <w:szCs w:val="20"/>
              </w:rPr>
            </w:pPr>
            <w:r>
              <w:rPr>
                <w:sz w:val="20"/>
                <w:szCs w:val="20"/>
              </w:rPr>
              <w:t>Material predominante de las paredes exteriores. 0 = Sin paredes 1 = Bloque, ladrillo, piedra, madera pulida 2 = Tapia pisada, adobe 3 = Bahareque 4 = Material prefabricado 5 = Madera burda, tabla, tablón 6 = Guadua, caña, esterilla, otro vegetal 7 = Zinc, tela, cartón, latas, desechos, plásticos.</w:t>
            </w:r>
          </w:p>
        </w:tc>
      </w:tr>
      <w:tr w:rsidR="0020329E" w14:paraId="731F3D48" w14:textId="77777777">
        <w:trPr>
          <w:trHeight w:val="690"/>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6414BBF9" w14:textId="77777777" w:rsidR="0020329E" w:rsidRDefault="00000000">
            <w:pPr>
              <w:spacing w:before="240" w:line="276" w:lineRule="auto"/>
              <w:rPr>
                <w:sz w:val="20"/>
                <w:szCs w:val="20"/>
              </w:rPr>
            </w:pPr>
            <w:r>
              <w:rPr>
                <w:sz w:val="20"/>
                <w:szCs w:val="20"/>
              </w:rPr>
              <w:t>PISO</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A7C3D1E"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5B414C76" w14:textId="77777777" w:rsidR="0020329E" w:rsidRDefault="00000000">
            <w:pPr>
              <w:spacing w:before="240" w:line="276" w:lineRule="auto"/>
              <w:rPr>
                <w:sz w:val="20"/>
                <w:szCs w:val="20"/>
              </w:rPr>
            </w:pPr>
            <w:r>
              <w:rPr>
                <w:sz w:val="20"/>
                <w:szCs w:val="20"/>
              </w:rPr>
              <w:t>Material predominante de los pisos. 1 = Alfombra o tapete, mármol, parqué, madera pulida y lacada 2 = Baldosa, vinilo, tableta o ladrillo 3 = Cemento o gravilla 4 = Madera burda, madera en mal estado, tabla o tablón 5 = Tierra o arena 6 = Otro.</w:t>
            </w:r>
          </w:p>
        </w:tc>
      </w:tr>
      <w:tr w:rsidR="0020329E" w14:paraId="6846DE6D"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107EDB03" w14:textId="77777777" w:rsidR="0020329E" w:rsidRDefault="00000000">
            <w:pPr>
              <w:spacing w:before="240" w:line="276" w:lineRule="auto"/>
              <w:rPr>
                <w:sz w:val="20"/>
                <w:szCs w:val="20"/>
              </w:rPr>
            </w:pPr>
            <w:r>
              <w:rPr>
                <w:sz w:val="20"/>
                <w:szCs w:val="20"/>
              </w:rPr>
              <w:lastRenderedPageBreak/>
              <w:t>ENERGIA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6DA4AC46"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6171DD62" w14:textId="77777777" w:rsidR="0020329E" w:rsidRDefault="00000000">
            <w:pPr>
              <w:spacing w:before="240" w:line="276" w:lineRule="auto"/>
              <w:rPr>
                <w:sz w:val="20"/>
                <w:szCs w:val="20"/>
              </w:rPr>
            </w:pPr>
            <w:r>
              <w:rPr>
                <w:sz w:val="20"/>
                <w:szCs w:val="20"/>
              </w:rPr>
              <w:t>La vivienda cuenta con servicio público de energía eléctrica. 1=SI, 2=NO.</w:t>
            </w:r>
          </w:p>
        </w:tc>
      </w:tr>
      <w:tr w:rsidR="0020329E" w14:paraId="03F845FF"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1CFF609" w14:textId="77777777" w:rsidR="0020329E" w:rsidRDefault="00000000">
            <w:pPr>
              <w:spacing w:before="240" w:line="276" w:lineRule="auto"/>
              <w:rPr>
                <w:sz w:val="20"/>
                <w:szCs w:val="20"/>
              </w:rPr>
            </w:pPr>
            <w:r>
              <w:rPr>
                <w:sz w:val="20"/>
                <w:szCs w:val="20"/>
              </w:rPr>
              <w:t>ALCANTA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221E631B"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2CCC042" w14:textId="77777777" w:rsidR="0020329E" w:rsidRDefault="00000000">
            <w:pPr>
              <w:spacing w:before="240" w:line="276" w:lineRule="auto"/>
              <w:rPr>
                <w:sz w:val="20"/>
                <w:szCs w:val="20"/>
              </w:rPr>
            </w:pPr>
            <w:r>
              <w:rPr>
                <w:sz w:val="20"/>
                <w:szCs w:val="20"/>
              </w:rPr>
              <w:t>La vivienda cuenta con el servicio público de alcantarillado. 1=SI, 2=NO.</w:t>
            </w:r>
          </w:p>
        </w:tc>
      </w:tr>
      <w:tr w:rsidR="0020329E" w14:paraId="7A0676D1"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66A20CF2" w14:textId="77777777" w:rsidR="0020329E" w:rsidRDefault="00000000">
            <w:pPr>
              <w:spacing w:before="240" w:line="276" w:lineRule="auto"/>
              <w:rPr>
                <w:sz w:val="20"/>
                <w:szCs w:val="20"/>
              </w:rPr>
            </w:pPr>
            <w:r>
              <w:rPr>
                <w:sz w:val="20"/>
                <w:szCs w:val="20"/>
              </w:rPr>
              <w:t>GAS</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71D7916B"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75F2ADE7" w14:textId="77777777" w:rsidR="0020329E" w:rsidRDefault="00000000">
            <w:pPr>
              <w:spacing w:before="240" w:line="276" w:lineRule="auto"/>
              <w:rPr>
                <w:sz w:val="20"/>
                <w:szCs w:val="20"/>
              </w:rPr>
            </w:pPr>
            <w:r>
              <w:rPr>
                <w:sz w:val="20"/>
                <w:szCs w:val="20"/>
              </w:rPr>
              <w:t>La vivienda cuenta con el servicio público de gas. 1=SI, 2=NO.</w:t>
            </w:r>
          </w:p>
        </w:tc>
      </w:tr>
      <w:tr w:rsidR="0020329E" w14:paraId="0BF864A1"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65093286" w14:textId="77777777" w:rsidR="0020329E" w:rsidRDefault="00000000">
            <w:pPr>
              <w:spacing w:before="240" w:line="276" w:lineRule="auto"/>
              <w:rPr>
                <w:sz w:val="20"/>
                <w:szCs w:val="20"/>
              </w:rPr>
            </w:pPr>
            <w:r>
              <w:rPr>
                <w:sz w:val="20"/>
                <w:szCs w:val="20"/>
              </w:rPr>
              <w:t>BASURA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2CE42F99"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4902D028" w14:textId="77777777" w:rsidR="0020329E" w:rsidRDefault="00000000">
            <w:pPr>
              <w:spacing w:before="240" w:line="276" w:lineRule="auto"/>
              <w:rPr>
                <w:sz w:val="20"/>
                <w:szCs w:val="20"/>
              </w:rPr>
            </w:pPr>
            <w:r>
              <w:rPr>
                <w:sz w:val="20"/>
                <w:szCs w:val="20"/>
              </w:rPr>
              <w:t>La vivienda cuenta con servicio público de basura. 1=SI, 2=NO.</w:t>
            </w:r>
          </w:p>
        </w:tc>
      </w:tr>
      <w:tr w:rsidR="0020329E" w14:paraId="3015ACCF"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53391CA6" w14:textId="77777777" w:rsidR="0020329E" w:rsidRDefault="00000000">
            <w:pPr>
              <w:spacing w:before="240" w:line="276" w:lineRule="auto"/>
              <w:rPr>
                <w:sz w:val="20"/>
                <w:szCs w:val="20"/>
              </w:rPr>
            </w:pPr>
            <w:r>
              <w:rPr>
                <w:sz w:val="20"/>
                <w:szCs w:val="20"/>
              </w:rPr>
              <w:t>ACUEDUC</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510CF3EE"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78F6D350" w14:textId="77777777" w:rsidR="0020329E" w:rsidRDefault="00000000">
            <w:pPr>
              <w:spacing w:before="240" w:line="276" w:lineRule="auto"/>
              <w:rPr>
                <w:sz w:val="20"/>
                <w:szCs w:val="20"/>
              </w:rPr>
            </w:pPr>
            <w:r>
              <w:rPr>
                <w:sz w:val="20"/>
                <w:szCs w:val="20"/>
              </w:rPr>
              <w:t>La vivienda cuenta con el servicio público de acueducto. 1=SI, 2=NO.</w:t>
            </w:r>
          </w:p>
        </w:tc>
      </w:tr>
      <w:tr w:rsidR="0020329E" w14:paraId="1882FE7C"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4A9347B5" w14:textId="77777777" w:rsidR="0020329E" w:rsidRDefault="00000000">
            <w:pPr>
              <w:spacing w:before="240" w:line="276" w:lineRule="auto"/>
              <w:rPr>
                <w:sz w:val="20"/>
                <w:szCs w:val="20"/>
              </w:rPr>
            </w:pPr>
            <w:r>
              <w:rPr>
                <w:sz w:val="20"/>
                <w:szCs w:val="20"/>
              </w:rPr>
              <w:t>ESTRATO</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F32C1AD"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293CB1F0" w14:textId="77777777" w:rsidR="0020329E" w:rsidRDefault="00000000">
            <w:pPr>
              <w:spacing w:before="240" w:line="276" w:lineRule="auto"/>
              <w:rPr>
                <w:sz w:val="20"/>
                <w:szCs w:val="20"/>
              </w:rPr>
            </w:pPr>
            <w:r>
              <w:rPr>
                <w:sz w:val="20"/>
                <w:szCs w:val="20"/>
              </w:rPr>
              <w:t>Estrato socioeconómico de la vivienda.</w:t>
            </w:r>
          </w:p>
        </w:tc>
      </w:tr>
      <w:tr w:rsidR="0020329E" w14:paraId="6A527510" w14:textId="77777777">
        <w:trPr>
          <w:trHeight w:val="690"/>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74699AA8" w14:textId="77777777" w:rsidR="0020329E" w:rsidRDefault="00000000">
            <w:pPr>
              <w:spacing w:before="240" w:line="276" w:lineRule="auto"/>
              <w:rPr>
                <w:sz w:val="20"/>
                <w:szCs w:val="20"/>
              </w:rPr>
            </w:pPr>
            <w:r>
              <w:rPr>
                <w:sz w:val="20"/>
                <w:szCs w:val="20"/>
              </w:rPr>
              <w:t>ELIMBASURA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125F2767"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6777645F" w14:textId="77777777" w:rsidR="0020329E" w:rsidRDefault="00000000">
            <w:pPr>
              <w:spacing w:before="240" w:line="276" w:lineRule="auto"/>
              <w:rPr>
                <w:sz w:val="20"/>
                <w:szCs w:val="20"/>
              </w:rPr>
            </w:pPr>
            <w:r>
              <w:rPr>
                <w:sz w:val="20"/>
                <w:szCs w:val="20"/>
              </w:rPr>
              <w:t>¿Cómo eliminan principalmente la basura en esta unidad de vivienda? 1 = La recogen los servicios de aseo 2 = La entierran 3 = La queman 4 = La tiran al patio, lote, zanja o baldío 5 = La tiran al río, caño, quebrada, laguna 6 = La eliminan de otra forma.</w:t>
            </w:r>
          </w:p>
        </w:tc>
      </w:tr>
      <w:tr w:rsidR="0020329E" w14:paraId="327FA5F1" w14:textId="77777777">
        <w:trPr>
          <w:trHeight w:val="46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7861DDDF" w14:textId="77777777" w:rsidR="0020329E" w:rsidRDefault="00000000">
            <w:pPr>
              <w:spacing w:before="240" w:line="276" w:lineRule="auto"/>
              <w:rPr>
                <w:sz w:val="20"/>
                <w:szCs w:val="20"/>
              </w:rPr>
            </w:pPr>
            <w:r>
              <w:rPr>
                <w:sz w:val="20"/>
                <w:szCs w:val="20"/>
              </w:rPr>
              <w:t>THOGAR</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5D89A5E7"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4AE6C5C" w14:textId="77777777" w:rsidR="0020329E" w:rsidRDefault="00000000">
            <w:pPr>
              <w:spacing w:before="240" w:line="276" w:lineRule="auto"/>
              <w:rPr>
                <w:sz w:val="20"/>
                <w:szCs w:val="20"/>
              </w:rPr>
            </w:pPr>
            <w:proofErr w:type="gramStart"/>
            <w:r>
              <w:rPr>
                <w:sz w:val="20"/>
                <w:szCs w:val="20"/>
              </w:rPr>
              <w:t>Total</w:t>
            </w:r>
            <w:proofErr w:type="gramEnd"/>
            <w:r>
              <w:rPr>
                <w:sz w:val="20"/>
                <w:szCs w:val="20"/>
              </w:rPr>
              <w:t xml:space="preserve"> de hogares de vivienda. Esto equivale a la cantidad de grupos de personas que comparten una misma vivienda.</w:t>
            </w:r>
          </w:p>
        </w:tc>
      </w:tr>
      <w:tr w:rsidR="0020329E" w14:paraId="50C9F41D"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660DE1F2" w14:textId="77777777" w:rsidR="0020329E" w:rsidRDefault="00000000">
            <w:pPr>
              <w:spacing w:before="240" w:line="276" w:lineRule="auto"/>
              <w:rPr>
                <w:sz w:val="20"/>
                <w:szCs w:val="20"/>
              </w:rPr>
            </w:pPr>
            <w:r>
              <w:rPr>
                <w:sz w:val="20"/>
                <w:szCs w:val="20"/>
              </w:rPr>
              <w:t>TENEVIV</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3DA1E11F"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64644CC" w14:textId="77777777" w:rsidR="0020329E" w:rsidRDefault="00000000">
            <w:pPr>
              <w:spacing w:before="240" w:line="276" w:lineRule="auto"/>
              <w:rPr>
                <w:sz w:val="20"/>
                <w:szCs w:val="20"/>
              </w:rPr>
            </w:pPr>
            <w:r>
              <w:rPr>
                <w:sz w:val="20"/>
                <w:szCs w:val="20"/>
              </w:rPr>
              <w:t>Este hogar vive en: 1 = Arriendo 2 = Propia pagando 3 = Propia pagada 4 = Otra condición.</w:t>
            </w:r>
          </w:p>
        </w:tc>
      </w:tr>
      <w:tr w:rsidR="0020329E" w14:paraId="0287023A" w14:textId="77777777">
        <w:trPr>
          <w:trHeight w:val="46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6EA6EA9A" w14:textId="77777777" w:rsidR="0020329E" w:rsidRDefault="00000000">
            <w:pPr>
              <w:spacing w:before="240" w:line="276" w:lineRule="auto"/>
              <w:rPr>
                <w:sz w:val="20"/>
                <w:szCs w:val="20"/>
              </w:rPr>
            </w:pPr>
            <w:r>
              <w:rPr>
                <w:sz w:val="20"/>
                <w:szCs w:val="20"/>
              </w:rPr>
              <w:t>USOSANI</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14830FA2"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2FB6CBB" w14:textId="77777777" w:rsidR="0020329E" w:rsidRDefault="00000000">
            <w:pPr>
              <w:spacing w:before="240" w:line="276" w:lineRule="auto"/>
              <w:rPr>
                <w:sz w:val="20"/>
                <w:szCs w:val="20"/>
              </w:rPr>
            </w:pPr>
            <w:r>
              <w:rPr>
                <w:sz w:val="20"/>
                <w:szCs w:val="20"/>
              </w:rPr>
              <w:t>El servicio sanitario es 0 = No tiene 1 = De uso exclusivo del hogar 2 = Compartido con otros hogares</w:t>
            </w:r>
          </w:p>
        </w:tc>
      </w:tr>
      <w:tr w:rsidR="0020329E" w14:paraId="5BDC884E" w14:textId="77777777">
        <w:trPr>
          <w:trHeight w:val="690"/>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106D18B5" w14:textId="77777777" w:rsidR="0020329E" w:rsidRDefault="00000000">
            <w:pPr>
              <w:spacing w:before="240" w:line="276" w:lineRule="auto"/>
              <w:rPr>
                <w:sz w:val="20"/>
                <w:szCs w:val="20"/>
              </w:rPr>
            </w:pPr>
            <w:r>
              <w:rPr>
                <w:sz w:val="20"/>
                <w:szCs w:val="20"/>
              </w:rPr>
              <w:t>SANITAR</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4459939E"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3B80EBA2" w14:textId="77777777" w:rsidR="0020329E" w:rsidRDefault="00000000">
            <w:pPr>
              <w:spacing w:before="240" w:line="276" w:lineRule="auto"/>
              <w:rPr>
                <w:sz w:val="20"/>
                <w:szCs w:val="20"/>
              </w:rPr>
            </w:pPr>
            <w:r>
              <w:rPr>
                <w:sz w:val="20"/>
                <w:szCs w:val="20"/>
              </w:rPr>
              <w:t>El servicio sanitario que utilizan es: 0 = No tiene 1 = Inodoro con conexión a alcantarillado 2 = Inodoro con conexión a pozo séptico 3 = Inodoro sin conexión a alcantarillado ni a pozo séptico 4 = Letrina, bajamar.</w:t>
            </w:r>
          </w:p>
        </w:tc>
      </w:tr>
      <w:tr w:rsidR="0020329E" w14:paraId="379984A3"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36660C1A" w14:textId="77777777" w:rsidR="0020329E" w:rsidRDefault="00000000">
            <w:pPr>
              <w:spacing w:before="240" w:line="276" w:lineRule="auto"/>
              <w:rPr>
                <w:sz w:val="20"/>
                <w:szCs w:val="20"/>
              </w:rPr>
            </w:pPr>
            <w:r>
              <w:rPr>
                <w:sz w:val="20"/>
                <w:szCs w:val="20"/>
              </w:rPr>
              <w:t>DUCHA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3EB0D47"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6B69095F" w14:textId="77777777" w:rsidR="0020329E" w:rsidRDefault="00000000">
            <w:pPr>
              <w:spacing w:before="240" w:line="276" w:lineRule="auto"/>
              <w:rPr>
                <w:sz w:val="20"/>
                <w:szCs w:val="20"/>
              </w:rPr>
            </w:pPr>
            <w:r>
              <w:rPr>
                <w:sz w:val="20"/>
                <w:szCs w:val="20"/>
              </w:rPr>
              <w:t>Tiene ducha o regadera conectada a acueducto. 1=SI, 2=NO.</w:t>
            </w:r>
          </w:p>
        </w:tc>
      </w:tr>
      <w:tr w:rsidR="0020329E" w14:paraId="0B5145FA" w14:textId="77777777">
        <w:trPr>
          <w:trHeight w:val="690"/>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17823643" w14:textId="77777777" w:rsidR="0020329E" w:rsidRDefault="00000000">
            <w:pPr>
              <w:spacing w:before="240" w:line="276" w:lineRule="auto"/>
              <w:rPr>
                <w:sz w:val="20"/>
                <w:szCs w:val="20"/>
              </w:rPr>
            </w:pPr>
            <w:r>
              <w:rPr>
                <w:sz w:val="20"/>
                <w:szCs w:val="20"/>
              </w:rPr>
              <w:t>AGUA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79686208"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3485C7DD" w14:textId="77777777" w:rsidR="0020329E" w:rsidRDefault="00000000">
            <w:pPr>
              <w:spacing w:before="240" w:line="276" w:lineRule="auto"/>
              <w:rPr>
                <w:sz w:val="20"/>
                <w:szCs w:val="20"/>
              </w:rPr>
            </w:pPr>
            <w:r>
              <w:rPr>
                <w:sz w:val="20"/>
                <w:szCs w:val="20"/>
              </w:rPr>
              <w:t>El agua para consumo la obtienen principalmente de: 1 = Acueducto 2 = Pozo con bomba 3 = Pozo sin bomba, jagüey 4 = Agua lluvia 5 = Río, quebrada, manantial, nacimiento 6 = Pila pública 7 = Carrotanque 8 = Aguatero 9 = Donación</w:t>
            </w:r>
          </w:p>
        </w:tc>
      </w:tr>
      <w:tr w:rsidR="0020329E" w14:paraId="7F8DF3D7"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47F62F62" w14:textId="77777777" w:rsidR="0020329E" w:rsidRDefault="00000000">
            <w:pPr>
              <w:spacing w:before="240" w:line="276" w:lineRule="auto"/>
              <w:rPr>
                <w:sz w:val="20"/>
                <w:szCs w:val="20"/>
              </w:rPr>
            </w:pPr>
            <w:r>
              <w:rPr>
                <w:sz w:val="20"/>
                <w:szCs w:val="20"/>
              </w:rPr>
              <w:t>LLEGA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4A8498D8"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5BE872EE" w14:textId="77777777" w:rsidR="0020329E" w:rsidRDefault="00000000">
            <w:pPr>
              <w:spacing w:before="240" w:line="276" w:lineRule="auto"/>
              <w:rPr>
                <w:sz w:val="20"/>
                <w:szCs w:val="20"/>
              </w:rPr>
            </w:pPr>
            <w:r>
              <w:rPr>
                <w:sz w:val="20"/>
                <w:szCs w:val="20"/>
              </w:rPr>
              <w:t>¿El agua llega al hogar los siete días de la semana? 1=SI, 2=NO.</w:t>
            </w:r>
          </w:p>
        </w:tc>
      </w:tr>
      <w:tr w:rsidR="0020329E" w14:paraId="70B31804"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3D08814" w14:textId="77777777" w:rsidR="0020329E" w:rsidRDefault="00000000">
            <w:pPr>
              <w:spacing w:before="240" w:line="276" w:lineRule="auto"/>
              <w:rPr>
                <w:sz w:val="20"/>
                <w:szCs w:val="20"/>
              </w:rPr>
            </w:pPr>
            <w:r>
              <w:rPr>
                <w:sz w:val="20"/>
                <w:szCs w:val="20"/>
              </w:rPr>
              <w:t>SUMINIS</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72011C3D"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2FA53A1C" w14:textId="77777777" w:rsidR="0020329E" w:rsidRDefault="00000000">
            <w:pPr>
              <w:spacing w:before="240" w:line="276" w:lineRule="auto"/>
              <w:rPr>
                <w:sz w:val="20"/>
                <w:szCs w:val="20"/>
              </w:rPr>
            </w:pPr>
            <w:r>
              <w:rPr>
                <w:sz w:val="20"/>
                <w:szCs w:val="20"/>
              </w:rPr>
              <w:t>¿Los días en que llega el agua, el suministro es continuo las 24 horas? 1=SI, 2=NO.</w:t>
            </w:r>
          </w:p>
        </w:tc>
      </w:tr>
      <w:tr w:rsidR="0020329E" w14:paraId="07CC8A6A" w14:textId="77777777">
        <w:trPr>
          <w:trHeight w:val="690"/>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21AD351C" w14:textId="77777777" w:rsidR="0020329E" w:rsidRDefault="00000000">
            <w:pPr>
              <w:spacing w:before="240" w:line="276" w:lineRule="auto"/>
              <w:rPr>
                <w:sz w:val="20"/>
                <w:szCs w:val="20"/>
              </w:rPr>
            </w:pPr>
            <w:r>
              <w:rPr>
                <w:sz w:val="20"/>
                <w:szCs w:val="20"/>
              </w:rPr>
              <w:t>PREPARAN</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CDB3D21"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51C4D92E" w14:textId="77777777" w:rsidR="0020329E" w:rsidRDefault="00000000">
            <w:pPr>
              <w:spacing w:before="240" w:line="276" w:lineRule="auto"/>
              <w:rPr>
                <w:sz w:val="20"/>
                <w:szCs w:val="20"/>
              </w:rPr>
            </w:pPr>
            <w:r>
              <w:rPr>
                <w:sz w:val="20"/>
                <w:szCs w:val="20"/>
              </w:rPr>
              <w:t>En dónde preparan los alimentos las personas de este hogar. 0 = En ninguna parte (no tiene cocina) 1 = En un espacio exclusivo para cocinar 2 = En un espacio NO exclusivo para cocinar</w:t>
            </w:r>
          </w:p>
        </w:tc>
      </w:tr>
      <w:tr w:rsidR="0020329E" w14:paraId="152FDCCC" w14:textId="77777777">
        <w:trPr>
          <w:trHeight w:val="46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4CE6A9AC" w14:textId="77777777" w:rsidR="0020329E" w:rsidRDefault="00000000">
            <w:pPr>
              <w:spacing w:before="240" w:line="276" w:lineRule="auto"/>
              <w:rPr>
                <w:sz w:val="20"/>
                <w:szCs w:val="20"/>
              </w:rPr>
            </w:pPr>
            <w:r>
              <w:rPr>
                <w:sz w:val="20"/>
                <w:szCs w:val="20"/>
              </w:rPr>
              <w:t>COCINA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480808EB"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774B0C9D" w14:textId="77777777" w:rsidR="0020329E" w:rsidRDefault="00000000">
            <w:pPr>
              <w:spacing w:before="240" w:line="276" w:lineRule="auto"/>
              <w:rPr>
                <w:sz w:val="20"/>
                <w:szCs w:val="20"/>
              </w:rPr>
            </w:pPr>
            <w:r>
              <w:rPr>
                <w:sz w:val="20"/>
                <w:szCs w:val="20"/>
              </w:rPr>
              <w:t>La cocina o sitio para preparar los alimentos es. 1 = De uso exclusivo del hogar 2 = Compartida con otros hogares.</w:t>
            </w:r>
          </w:p>
        </w:tc>
      </w:tr>
      <w:tr w:rsidR="0020329E" w14:paraId="383E54F9" w14:textId="77777777">
        <w:trPr>
          <w:trHeight w:val="690"/>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68363807" w14:textId="77777777" w:rsidR="0020329E" w:rsidRDefault="00000000">
            <w:pPr>
              <w:spacing w:before="240" w:line="276" w:lineRule="auto"/>
              <w:rPr>
                <w:sz w:val="20"/>
                <w:szCs w:val="20"/>
              </w:rPr>
            </w:pPr>
            <w:r>
              <w:rPr>
                <w:sz w:val="20"/>
                <w:szCs w:val="20"/>
              </w:rPr>
              <w:lastRenderedPageBreak/>
              <w:t>COCINAN</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3104E0C"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238ECC3F" w14:textId="77777777" w:rsidR="0020329E" w:rsidRDefault="00000000">
            <w:pPr>
              <w:spacing w:before="240" w:line="276" w:lineRule="auto"/>
              <w:rPr>
                <w:sz w:val="20"/>
                <w:szCs w:val="20"/>
              </w:rPr>
            </w:pPr>
            <w:r>
              <w:rPr>
                <w:sz w:val="20"/>
                <w:szCs w:val="20"/>
              </w:rPr>
              <w:t xml:space="preserve">Cuál combustible o fuente de energía utilizan principalmente para cocinar. 0 = Ninguno 1 = Electricidad 2 = Gas natural domiciliario 3 = Gas propano (en cilindro o pipeta) 4 = Kerosene, petróleo, gasolina, </w:t>
            </w:r>
            <w:proofErr w:type="spellStart"/>
            <w:r>
              <w:rPr>
                <w:sz w:val="20"/>
                <w:szCs w:val="20"/>
              </w:rPr>
              <w:t>cocinol</w:t>
            </w:r>
            <w:proofErr w:type="spellEnd"/>
            <w:r>
              <w:rPr>
                <w:sz w:val="20"/>
                <w:szCs w:val="20"/>
              </w:rPr>
              <w:t>, alcohol 5 = Carbón minera.</w:t>
            </w:r>
          </w:p>
        </w:tc>
      </w:tr>
      <w:tr w:rsidR="0020329E" w14:paraId="1C77CE59" w14:textId="77777777">
        <w:trPr>
          <w:trHeight w:val="46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4A4E94E5" w14:textId="77777777" w:rsidR="0020329E" w:rsidRDefault="00000000">
            <w:pPr>
              <w:spacing w:before="240" w:line="276" w:lineRule="auto"/>
              <w:rPr>
                <w:sz w:val="20"/>
                <w:szCs w:val="20"/>
              </w:rPr>
            </w:pPr>
            <w:r>
              <w:rPr>
                <w:sz w:val="20"/>
                <w:szCs w:val="20"/>
              </w:rPr>
              <w:t>ALUMBRA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43B2F71F"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43BF499C" w14:textId="77777777" w:rsidR="0020329E" w:rsidRDefault="00000000">
            <w:pPr>
              <w:spacing w:before="240" w:line="276" w:lineRule="auto"/>
              <w:rPr>
                <w:sz w:val="20"/>
                <w:szCs w:val="20"/>
              </w:rPr>
            </w:pPr>
            <w:r>
              <w:rPr>
                <w:sz w:val="20"/>
                <w:szCs w:val="20"/>
              </w:rPr>
              <w:t>Qué tipo de alumbrado utilizan principalmente. 0 = Ninguno 1 = Eléctrico 2 = Solar, Bioenergía, Otros 3 = Kerosene, Petróleo, Gasolina 4 = Vela.</w:t>
            </w:r>
          </w:p>
        </w:tc>
      </w:tr>
      <w:tr w:rsidR="0020329E" w14:paraId="266BF0B6" w14:textId="77777777">
        <w:trPr>
          <w:trHeight w:val="46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3B33FCA8" w14:textId="77777777" w:rsidR="0020329E" w:rsidRDefault="00000000">
            <w:pPr>
              <w:spacing w:before="240" w:line="276" w:lineRule="auto"/>
              <w:rPr>
                <w:sz w:val="20"/>
                <w:szCs w:val="20"/>
              </w:rPr>
            </w:pPr>
            <w:r>
              <w:rPr>
                <w:sz w:val="20"/>
                <w:szCs w:val="20"/>
              </w:rPr>
              <w:t>USOTELE</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54708814"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7C21594E" w14:textId="77777777" w:rsidR="0020329E" w:rsidRDefault="00000000">
            <w:pPr>
              <w:spacing w:before="240" w:line="276" w:lineRule="auto"/>
              <w:rPr>
                <w:sz w:val="20"/>
                <w:szCs w:val="20"/>
              </w:rPr>
            </w:pPr>
            <w:r>
              <w:rPr>
                <w:sz w:val="20"/>
                <w:szCs w:val="20"/>
              </w:rPr>
              <w:t>El servicio telefónico es: 0 = No tiene 1 = De uso exclusivo del hogar 2 = Compartido con otros hogares</w:t>
            </w:r>
          </w:p>
        </w:tc>
      </w:tr>
      <w:tr w:rsidR="0020329E" w14:paraId="2BA1C9FC"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15FE34D6" w14:textId="77777777" w:rsidR="0020329E" w:rsidRDefault="00000000">
            <w:pPr>
              <w:spacing w:before="240" w:line="276" w:lineRule="auto"/>
              <w:rPr>
                <w:sz w:val="20"/>
                <w:szCs w:val="20"/>
              </w:rPr>
            </w:pPr>
            <w:r>
              <w:rPr>
                <w:sz w:val="20"/>
                <w:szCs w:val="20"/>
              </w:rPr>
              <w:t>NEVERA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543DAA7E"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5CC278D1" w14:textId="77777777" w:rsidR="0020329E" w:rsidRDefault="00000000">
            <w:pPr>
              <w:spacing w:before="240" w:line="276" w:lineRule="auto"/>
              <w:rPr>
                <w:sz w:val="20"/>
                <w:szCs w:val="20"/>
              </w:rPr>
            </w:pPr>
            <w:r>
              <w:rPr>
                <w:sz w:val="20"/>
                <w:szCs w:val="20"/>
              </w:rPr>
              <w:t>El hogar cuenta con nevera o enfriador: 1=SI, 2=NO.</w:t>
            </w:r>
          </w:p>
        </w:tc>
      </w:tr>
      <w:tr w:rsidR="0020329E" w14:paraId="35CED157"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78CE9D23" w14:textId="77777777" w:rsidR="0020329E" w:rsidRDefault="00000000">
            <w:pPr>
              <w:spacing w:before="240" w:line="276" w:lineRule="auto"/>
              <w:rPr>
                <w:sz w:val="20"/>
                <w:szCs w:val="20"/>
              </w:rPr>
            </w:pPr>
            <w:r>
              <w:rPr>
                <w:sz w:val="20"/>
                <w:szCs w:val="20"/>
              </w:rPr>
              <w:t>LAVADORA</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296F4AB1"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2D912F42" w14:textId="77777777" w:rsidR="0020329E" w:rsidRDefault="00000000">
            <w:pPr>
              <w:spacing w:before="240" w:line="276" w:lineRule="auto"/>
              <w:rPr>
                <w:sz w:val="20"/>
                <w:szCs w:val="20"/>
              </w:rPr>
            </w:pPr>
            <w:r>
              <w:rPr>
                <w:sz w:val="20"/>
                <w:szCs w:val="20"/>
              </w:rPr>
              <w:t>El hogar cuenta con lavadora: 1=SI, 2=NO.</w:t>
            </w:r>
          </w:p>
        </w:tc>
      </w:tr>
      <w:tr w:rsidR="0020329E" w14:paraId="0D36C3EA"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5A41D2B1" w14:textId="77777777" w:rsidR="0020329E" w:rsidRDefault="00000000">
            <w:pPr>
              <w:spacing w:before="240" w:line="276" w:lineRule="auto"/>
              <w:rPr>
                <w:sz w:val="20"/>
                <w:szCs w:val="20"/>
              </w:rPr>
            </w:pPr>
            <w:r>
              <w:rPr>
                <w:sz w:val="20"/>
                <w:szCs w:val="20"/>
              </w:rPr>
              <w:t>TVCOLOR</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2A3CB335"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75B3C919" w14:textId="77777777" w:rsidR="0020329E" w:rsidRDefault="00000000">
            <w:pPr>
              <w:spacing w:before="240" w:line="276" w:lineRule="auto"/>
              <w:rPr>
                <w:sz w:val="20"/>
                <w:szCs w:val="20"/>
              </w:rPr>
            </w:pPr>
            <w:r>
              <w:rPr>
                <w:sz w:val="20"/>
                <w:szCs w:val="20"/>
              </w:rPr>
              <w:t>El hogar cuenta con televisor: 1=SI, 2=NO.</w:t>
            </w:r>
          </w:p>
        </w:tc>
      </w:tr>
      <w:tr w:rsidR="0020329E" w14:paraId="5E1858DB"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90696FE" w14:textId="77777777" w:rsidR="0020329E" w:rsidRDefault="00000000">
            <w:pPr>
              <w:spacing w:before="240" w:line="276" w:lineRule="auto"/>
              <w:rPr>
                <w:sz w:val="20"/>
                <w:szCs w:val="20"/>
              </w:rPr>
            </w:pPr>
            <w:r>
              <w:rPr>
                <w:sz w:val="20"/>
                <w:szCs w:val="20"/>
              </w:rPr>
              <w:t>TVCABLE</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5CDB3D7A"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61D25BCB" w14:textId="77777777" w:rsidR="0020329E" w:rsidRDefault="00000000">
            <w:pPr>
              <w:spacing w:before="240" w:line="276" w:lineRule="auto"/>
              <w:rPr>
                <w:sz w:val="20"/>
                <w:szCs w:val="20"/>
              </w:rPr>
            </w:pPr>
            <w:r>
              <w:rPr>
                <w:sz w:val="20"/>
                <w:szCs w:val="20"/>
              </w:rPr>
              <w:t>El hogar cuenta con servicio de televisión por cable o parabólica: 1=SI, 2=NO.</w:t>
            </w:r>
          </w:p>
        </w:tc>
      </w:tr>
      <w:tr w:rsidR="0020329E" w14:paraId="23C9AB32"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6715A8CA" w14:textId="77777777" w:rsidR="0020329E" w:rsidRDefault="00000000">
            <w:pPr>
              <w:spacing w:before="240" w:line="276" w:lineRule="auto"/>
              <w:rPr>
                <w:sz w:val="20"/>
                <w:szCs w:val="20"/>
              </w:rPr>
            </w:pPr>
            <w:r>
              <w:rPr>
                <w:sz w:val="20"/>
                <w:szCs w:val="20"/>
              </w:rPr>
              <w:t>CALENTA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44F9486A"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2A5BEE17" w14:textId="77777777" w:rsidR="0020329E" w:rsidRDefault="00000000">
            <w:pPr>
              <w:spacing w:before="240" w:line="276" w:lineRule="auto"/>
              <w:rPr>
                <w:sz w:val="20"/>
                <w:szCs w:val="20"/>
              </w:rPr>
            </w:pPr>
            <w:r>
              <w:rPr>
                <w:sz w:val="20"/>
                <w:szCs w:val="20"/>
              </w:rPr>
              <w:t>El hogar cuenta con calentador de agua o ducha eléctrica: 1=SI, 2=NO.</w:t>
            </w:r>
          </w:p>
        </w:tc>
      </w:tr>
      <w:tr w:rsidR="0020329E" w14:paraId="218BB13E"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AB9518B" w14:textId="77777777" w:rsidR="0020329E" w:rsidRDefault="00000000">
            <w:pPr>
              <w:spacing w:before="240" w:line="276" w:lineRule="auto"/>
              <w:rPr>
                <w:sz w:val="20"/>
                <w:szCs w:val="20"/>
              </w:rPr>
            </w:pPr>
            <w:r>
              <w:rPr>
                <w:sz w:val="20"/>
                <w:szCs w:val="20"/>
              </w:rPr>
              <w:t>HORNO</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279F3B4"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1B86E854" w14:textId="77777777" w:rsidR="0020329E" w:rsidRDefault="00000000">
            <w:pPr>
              <w:spacing w:before="240" w:line="276" w:lineRule="auto"/>
              <w:rPr>
                <w:sz w:val="20"/>
                <w:szCs w:val="20"/>
              </w:rPr>
            </w:pPr>
            <w:r>
              <w:rPr>
                <w:sz w:val="20"/>
                <w:szCs w:val="20"/>
              </w:rPr>
              <w:t>El hogar cuenta con horno microondas: 1=SI, 2=NO.</w:t>
            </w:r>
          </w:p>
        </w:tc>
      </w:tr>
      <w:tr w:rsidR="0020329E" w14:paraId="7A46B02F"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71B5006" w14:textId="77777777" w:rsidR="0020329E" w:rsidRDefault="00000000">
            <w:pPr>
              <w:spacing w:before="240" w:line="276" w:lineRule="auto"/>
              <w:rPr>
                <w:sz w:val="20"/>
                <w:szCs w:val="20"/>
              </w:rPr>
            </w:pPr>
            <w:r>
              <w:rPr>
                <w:sz w:val="20"/>
                <w:szCs w:val="20"/>
              </w:rPr>
              <w:t>AIRE</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3DD9A802"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620F268C" w14:textId="77777777" w:rsidR="0020329E" w:rsidRDefault="00000000">
            <w:pPr>
              <w:spacing w:before="240" w:line="276" w:lineRule="auto"/>
              <w:rPr>
                <w:sz w:val="20"/>
                <w:szCs w:val="20"/>
              </w:rPr>
            </w:pPr>
            <w:r>
              <w:rPr>
                <w:sz w:val="20"/>
                <w:szCs w:val="20"/>
              </w:rPr>
              <w:t>El hogar cuenta con aire acondicionado: 1=SI, 2=NO.</w:t>
            </w:r>
          </w:p>
        </w:tc>
      </w:tr>
      <w:tr w:rsidR="0020329E" w14:paraId="5CF96A09"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04E1E76D" w14:textId="77777777" w:rsidR="0020329E" w:rsidRDefault="00000000">
            <w:pPr>
              <w:spacing w:before="240" w:line="276" w:lineRule="auto"/>
              <w:rPr>
                <w:sz w:val="20"/>
                <w:szCs w:val="20"/>
              </w:rPr>
            </w:pPr>
            <w:r>
              <w:rPr>
                <w:sz w:val="20"/>
                <w:szCs w:val="20"/>
              </w:rPr>
              <w:t>COMPUTADOR</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6977E6E2"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37E16556" w14:textId="77777777" w:rsidR="0020329E" w:rsidRDefault="00000000">
            <w:pPr>
              <w:spacing w:before="240" w:line="276" w:lineRule="auto"/>
              <w:rPr>
                <w:sz w:val="20"/>
                <w:szCs w:val="20"/>
              </w:rPr>
            </w:pPr>
            <w:r>
              <w:rPr>
                <w:sz w:val="20"/>
                <w:szCs w:val="20"/>
              </w:rPr>
              <w:t>El hogar cuenta con computador: 1=SI, 2=NO.</w:t>
            </w:r>
          </w:p>
        </w:tc>
      </w:tr>
      <w:tr w:rsidR="0020329E" w14:paraId="427432EB"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6765B448" w14:textId="77777777" w:rsidR="0020329E" w:rsidRDefault="00000000">
            <w:pPr>
              <w:spacing w:before="240" w:line="276" w:lineRule="auto"/>
              <w:rPr>
                <w:sz w:val="20"/>
                <w:szCs w:val="20"/>
              </w:rPr>
            </w:pPr>
            <w:r>
              <w:rPr>
                <w:sz w:val="20"/>
                <w:szCs w:val="20"/>
              </w:rPr>
              <w:t>MOTO</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43C22644"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0A42DF11" w14:textId="77777777" w:rsidR="0020329E" w:rsidRDefault="00000000">
            <w:pPr>
              <w:spacing w:before="240" w:line="276" w:lineRule="auto"/>
              <w:rPr>
                <w:sz w:val="20"/>
                <w:szCs w:val="20"/>
              </w:rPr>
            </w:pPr>
            <w:r>
              <w:rPr>
                <w:sz w:val="20"/>
                <w:szCs w:val="20"/>
              </w:rPr>
              <w:t>El hogar cuenta con moto para uso del hogar: 1=SI, 2=NO.</w:t>
            </w:r>
          </w:p>
        </w:tc>
      </w:tr>
      <w:tr w:rsidR="0020329E" w14:paraId="08821E6C"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7ED22D7F" w14:textId="77777777" w:rsidR="0020329E" w:rsidRDefault="00000000">
            <w:pPr>
              <w:spacing w:before="240" w:line="276" w:lineRule="auto"/>
              <w:rPr>
                <w:sz w:val="20"/>
                <w:szCs w:val="20"/>
              </w:rPr>
            </w:pPr>
            <w:r>
              <w:rPr>
                <w:sz w:val="20"/>
                <w:szCs w:val="20"/>
              </w:rPr>
              <w:t>AUTO1</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60284FF4"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590365C" w14:textId="77777777" w:rsidR="0020329E" w:rsidRDefault="00000000">
            <w:pPr>
              <w:spacing w:before="240" w:line="276" w:lineRule="auto"/>
              <w:rPr>
                <w:sz w:val="20"/>
                <w:szCs w:val="20"/>
              </w:rPr>
            </w:pPr>
            <w:r>
              <w:rPr>
                <w:sz w:val="20"/>
                <w:szCs w:val="20"/>
              </w:rPr>
              <w:t>El hogar cuenta con automóvil para uso del hogar: 1=SI, 2=NO.</w:t>
            </w:r>
          </w:p>
        </w:tc>
      </w:tr>
      <w:tr w:rsidR="0020329E" w14:paraId="02A66FD2"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02D5D527" w14:textId="77777777" w:rsidR="0020329E" w:rsidRDefault="00000000">
            <w:pPr>
              <w:spacing w:before="240" w:line="276" w:lineRule="auto"/>
              <w:rPr>
                <w:sz w:val="20"/>
                <w:szCs w:val="20"/>
              </w:rPr>
            </w:pPr>
            <w:r>
              <w:rPr>
                <w:sz w:val="20"/>
                <w:szCs w:val="20"/>
              </w:rPr>
              <w:t>SEXO</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605EEA52"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34502BA0" w14:textId="77777777" w:rsidR="0020329E" w:rsidRDefault="00000000">
            <w:pPr>
              <w:spacing w:before="240" w:line="276" w:lineRule="auto"/>
              <w:rPr>
                <w:sz w:val="20"/>
                <w:szCs w:val="20"/>
              </w:rPr>
            </w:pPr>
            <w:r>
              <w:rPr>
                <w:sz w:val="20"/>
                <w:szCs w:val="20"/>
              </w:rPr>
              <w:t>Sexo.</w:t>
            </w:r>
          </w:p>
        </w:tc>
      </w:tr>
      <w:tr w:rsidR="0020329E" w14:paraId="31E8AE27" w14:textId="77777777">
        <w:trPr>
          <w:trHeight w:val="91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461C84D5" w14:textId="77777777" w:rsidR="0020329E" w:rsidRDefault="00000000">
            <w:pPr>
              <w:spacing w:before="240" w:line="276" w:lineRule="auto"/>
              <w:rPr>
                <w:sz w:val="20"/>
                <w:szCs w:val="20"/>
              </w:rPr>
            </w:pPr>
            <w:r>
              <w:rPr>
                <w:sz w:val="20"/>
                <w:szCs w:val="20"/>
              </w:rPr>
              <w:t>PARENTES</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4F20CC67"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384E60E9" w14:textId="77777777" w:rsidR="0020329E" w:rsidRDefault="00000000">
            <w:pPr>
              <w:spacing w:before="240" w:line="276" w:lineRule="auto"/>
              <w:rPr>
                <w:sz w:val="20"/>
                <w:szCs w:val="20"/>
              </w:rPr>
            </w:pPr>
            <w:r>
              <w:rPr>
                <w:sz w:val="20"/>
                <w:szCs w:val="20"/>
              </w:rPr>
              <w:t xml:space="preserve">Parentesco con el jefe del hogar 1 = </w:t>
            </w:r>
            <w:proofErr w:type="gramStart"/>
            <w:r>
              <w:rPr>
                <w:sz w:val="20"/>
                <w:szCs w:val="20"/>
              </w:rPr>
              <w:t>Jefe</w:t>
            </w:r>
            <w:proofErr w:type="gramEnd"/>
            <w:r>
              <w:rPr>
                <w:sz w:val="20"/>
                <w:szCs w:val="20"/>
              </w:rPr>
              <w:t xml:space="preserve"> 2 = Cónyuge o compañera (o) 3 = Hijos 4 = Nietos 5 = Padres 6 = Hermanos 7 = Yerno o nuera 8 = Abuelos 9 = Suegros 10 = Tíos 11 = Sobrinos 12 = Primos 13 = Cuñados 14 = Otros parientes 15 = No parientes 16 = Servicio doméstico o cuidandero 17 = Pariente servicio doméstico o cuidandero</w:t>
            </w:r>
          </w:p>
        </w:tc>
      </w:tr>
      <w:tr w:rsidR="0020329E" w14:paraId="3DFD029C"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466DCA09" w14:textId="77777777" w:rsidR="0020329E" w:rsidRDefault="00000000">
            <w:pPr>
              <w:spacing w:before="240" w:line="276" w:lineRule="auto"/>
              <w:rPr>
                <w:sz w:val="20"/>
                <w:szCs w:val="20"/>
              </w:rPr>
            </w:pPr>
            <w:r>
              <w:rPr>
                <w:sz w:val="20"/>
                <w:szCs w:val="20"/>
              </w:rPr>
              <w:t>ESTCIVIL</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7CEC9A20"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1BE1BC2E" w14:textId="77777777" w:rsidR="0020329E" w:rsidRDefault="00000000">
            <w:pPr>
              <w:spacing w:before="240" w:line="276" w:lineRule="auto"/>
              <w:rPr>
                <w:sz w:val="20"/>
                <w:szCs w:val="20"/>
              </w:rPr>
            </w:pPr>
            <w:r>
              <w:rPr>
                <w:sz w:val="20"/>
                <w:szCs w:val="20"/>
              </w:rPr>
              <w:t>Estado civil.</w:t>
            </w:r>
          </w:p>
        </w:tc>
      </w:tr>
      <w:tr w:rsidR="0020329E" w14:paraId="1CAF79B3"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2E59E29B" w14:textId="77777777" w:rsidR="0020329E" w:rsidRDefault="00000000">
            <w:pPr>
              <w:spacing w:before="240" w:line="276" w:lineRule="auto"/>
              <w:rPr>
                <w:sz w:val="20"/>
                <w:szCs w:val="20"/>
              </w:rPr>
            </w:pPr>
            <w:r>
              <w:rPr>
                <w:sz w:val="20"/>
                <w:szCs w:val="20"/>
              </w:rPr>
              <w:t>CONYUVIVE</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4957162C"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2CFA62DD" w14:textId="77777777" w:rsidR="0020329E" w:rsidRDefault="00000000">
            <w:pPr>
              <w:spacing w:before="240" w:line="276" w:lineRule="auto"/>
              <w:rPr>
                <w:sz w:val="20"/>
                <w:szCs w:val="20"/>
              </w:rPr>
            </w:pPr>
            <w:r>
              <w:rPr>
                <w:sz w:val="20"/>
                <w:szCs w:val="20"/>
              </w:rPr>
              <w:t>Si el cónyuge vive en este hogar, escriba el número de orden.</w:t>
            </w:r>
          </w:p>
        </w:tc>
      </w:tr>
      <w:tr w:rsidR="0020329E" w14:paraId="12A33889" w14:textId="77777777">
        <w:trPr>
          <w:trHeight w:val="690"/>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12DC9176" w14:textId="77777777" w:rsidR="0020329E" w:rsidRDefault="00000000">
            <w:pPr>
              <w:spacing w:before="240" w:line="276" w:lineRule="auto"/>
              <w:rPr>
                <w:sz w:val="20"/>
                <w:szCs w:val="20"/>
              </w:rPr>
            </w:pPr>
            <w:r>
              <w:rPr>
                <w:sz w:val="20"/>
                <w:szCs w:val="20"/>
              </w:rPr>
              <w:t>DISCAPA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32C50FA5"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4CF5F41F" w14:textId="77777777" w:rsidR="0020329E" w:rsidRDefault="00000000">
            <w:pPr>
              <w:spacing w:before="240" w:line="276" w:lineRule="auto"/>
              <w:rPr>
                <w:sz w:val="20"/>
                <w:szCs w:val="20"/>
              </w:rPr>
            </w:pPr>
            <w:r>
              <w:rPr>
                <w:sz w:val="20"/>
                <w:szCs w:val="20"/>
              </w:rPr>
              <w:t>Por enfermedad, accidente o nacimiento tiene alguna de las siguientes condiciones de forma permanente. 0=Sin discapacidad, 1=Física, 2=Intelectual, 3=Mental, 4=Psicosocial, 5=Sensorial, 6=Auditiva, 7=Visual</w:t>
            </w:r>
          </w:p>
        </w:tc>
      </w:tr>
      <w:tr w:rsidR="0020329E" w14:paraId="42940875" w14:textId="77777777">
        <w:trPr>
          <w:trHeight w:val="91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1ABC8922" w14:textId="77777777" w:rsidR="0020329E" w:rsidRDefault="00000000">
            <w:pPr>
              <w:spacing w:before="240" w:line="276" w:lineRule="auto"/>
              <w:rPr>
                <w:sz w:val="20"/>
                <w:szCs w:val="20"/>
              </w:rPr>
            </w:pPr>
            <w:proofErr w:type="gramStart"/>
            <w:r>
              <w:rPr>
                <w:sz w:val="20"/>
                <w:szCs w:val="20"/>
              </w:rPr>
              <w:lastRenderedPageBreak/>
              <w:t>CARNET</w:t>
            </w:r>
            <w:proofErr w:type="gramEnd"/>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4DE59B04"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7C78D519" w14:textId="77777777" w:rsidR="0020329E" w:rsidRDefault="00000000">
            <w:pPr>
              <w:spacing w:before="240" w:line="276" w:lineRule="auto"/>
              <w:rPr>
                <w:sz w:val="20"/>
                <w:szCs w:val="20"/>
              </w:rPr>
            </w:pPr>
            <w:r>
              <w:rPr>
                <w:sz w:val="20"/>
                <w:szCs w:val="20"/>
              </w:rPr>
              <w:t xml:space="preserve">En salud es afiliado a: 0 = Ninguna 1 = Instituto de Seguros Sociales - ISS 2 = Regímenes especiales (Fuerzas Militares, Policía Nacional, Universidad Nacional, Ecopetrol, Magisterio) 3 = EPS contributiva DISTINTA a 1 </w:t>
            </w:r>
            <w:proofErr w:type="spellStart"/>
            <w:r>
              <w:rPr>
                <w:sz w:val="20"/>
                <w:szCs w:val="20"/>
              </w:rPr>
              <w:t>ó</w:t>
            </w:r>
            <w:proofErr w:type="spellEnd"/>
            <w:r>
              <w:rPr>
                <w:sz w:val="20"/>
                <w:szCs w:val="20"/>
              </w:rPr>
              <w:t xml:space="preserve"> 2 4 = EPS subsidiada (ARS - Administradora de Régimen Subsidiado).</w:t>
            </w:r>
          </w:p>
        </w:tc>
      </w:tr>
      <w:tr w:rsidR="0020329E" w14:paraId="6160D23B"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44154B64" w14:textId="77777777" w:rsidR="0020329E" w:rsidRDefault="00000000">
            <w:pPr>
              <w:spacing w:before="240" w:line="276" w:lineRule="auto"/>
              <w:rPr>
                <w:sz w:val="20"/>
                <w:szCs w:val="20"/>
              </w:rPr>
            </w:pPr>
            <w:r>
              <w:rPr>
                <w:sz w:val="20"/>
                <w:szCs w:val="20"/>
              </w:rPr>
              <w:t>EMBARAZA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7FFA21D4"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39F0AE70" w14:textId="77777777" w:rsidR="0020329E" w:rsidRDefault="00000000">
            <w:pPr>
              <w:spacing w:before="240" w:line="276" w:lineRule="auto"/>
              <w:rPr>
                <w:sz w:val="20"/>
                <w:szCs w:val="20"/>
              </w:rPr>
            </w:pPr>
            <w:r>
              <w:rPr>
                <w:sz w:val="20"/>
                <w:szCs w:val="20"/>
              </w:rPr>
              <w:t>¿Está embarazado o ha tenido hijos? 1=SI, 2=NO.</w:t>
            </w:r>
          </w:p>
        </w:tc>
      </w:tr>
      <w:tr w:rsidR="0020329E" w14:paraId="671CBAEA"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5A6E0F94" w14:textId="77777777" w:rsidR="0020329E" w:rsidRDefault="00000000">
            <w:pPr>
              <w:spacing w:before="240" w:line="276" w:lineRule="auto"/>
              <w:rPr>
                <w:sz w:val="20"/>
                <w:szCs w:val="20"/>
              </w:rPr>
            </w:pPr>
            <w:r>
              <w:rPr>
                <w:sz w:val="20"/>
                <w:szCs w:val="20"/>
              </w:rPr>
              <w:t>ASISTE</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4B587B0E"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1C759D35" w14:textId="77777777" w:rsidR="0020329E" w:rsidRDefault="00000000">
            <w:pPr>
              <w:spacing w:before="240" w:line="276" w:lineRule="auto"/>
              <w:rPr>
                <w:sz w:val="20"/>
                <w:szCs w:val="20"/>
              </w:rPr>
            </w:pPr>
            <w:r>
              <w:rPr>
                <w:sz w:val="20"/>
                <w:szCs w:val="20"/>
              </w:rPr>
              <w:t>Asiste a centro educativo: 1=SI, 2=NO.</w:t>
            </w:r>
          </w:p>
        </w:tc>
      </w:tr>
      <w:tr w:rsidR="0020329E" w14:paraId="04187250" w14:textId="77777777">
        <w:trPr>
          <w:trHeight w:val="91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543B99D8" w14:textId="77777777" w:rsidR="0020329E" w:rsidRDefault="00000000">
            <w:pPr>
              <w:spacing w:before="240" w:line="276" w:lineRule="auto"/>
              <w:rPr>
                <w:sz w:val="20"/>
                <w:szCs w:val="20"/>
              </w:rPr>
            </w:pPr>
            <w:r>
              <w:rPr>
                <w:sz w:val="20"/>
                <w:szCs w:val="20"/>
              </w:rPr>
              <w:t>TIPOESTA</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D89D075"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7B0EDBF0" w14:textId="77777777" w:rsidR="0020329E" w:rsidRDefault="00000000">
            <w:pPr>
              <w:spacing w:before="240" w:line="276" w:lineRule="auto"/>
              <w:rPr>
                <w:sz w:val="20"/>
                <w:szCs w:val="20"/>
              </w:rPr>
            </w:pPr>
            <w:r>
              <w:rPr>
                <w:sz w:val="20"/>
                <w:szCs w:val="20"/>
              </w:rPr>
              <w:t>Tipo de establecimiento 0 = Ninguno 1 = Centros de atención u hogares ICBF 2 = Guardería, sala cuna, preescolar, jardín infantil público 3 = Guardería, sala cuna, preescolar, jardín infantil privado 4 = Escuela, colegio, técnico universitario o universidad pública 5 = Escuela, colegio, técnico universitario o universidad privada 6 = SENA 7 = Secundaria técnica pública</w:t>
            </w:r>
          </w:p>
        </w:tc>
      </w:tr>
      <w:tr w:rsidR="0020329E" w14:paraId="47D71BBA"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38E61EBC" w14:textId="77777777" w:rsidR="0020329E" w:rsidRDefault="00000000">
            <w:pPr>
              <w:spacing w:before="240" w:line="276" w:lineRule="auto"/>
              <w:rPr>
                <w:sz w:val="20"/>
                <w:szCs w:val="20"/>
              </w:rPr>
            </w:pPr>
            <w:r>
              <w:rPr>
                <w:sz w:val="20"/>
                <w:szCs w:val="20"/>
              </w:rPr>
              <w:t>GRADO</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6F35EA8F"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2746F1B" w14:textId="77777777" w:rsidR="0020329E" w:rsidRDefault="00000000">
            <w:pPr>
              <w:spacing w:before="240" w:line="276" w:lineRule="auto"/>
              <w:rPr>
                <w:sz w:val="20"/>
                <w:szCs w:val="20"/>
              </w:rPr>
            </w:pPr>
            <w:r>
              <w:rPr>
                <w:sz w:val="20"/>
                <w:szCs w:val="20"/>
              </w:rPr>
              <w:t>Último año aprobado:</w:t>
            </w:r>
          </w:p>
        </w:tc>
      </w:tr>
      <w:tr w:rsidR="0020329E" w14:paraId="1680983A"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224F7BE7" w14:textId="77777777" w:rsidR="0020329E" w:rsidRDefault="00000000">
            <w:pPr>
              <w:spacing w:before="240" w:line="276" w:lineRule="auto"/>
              <w:rPr>
                <w:sz w:val="20"/>
                <w:szCs w:val="20"/>
              </w:rPr>
            </w:pPr>
            <w:r>
              <w:rPr>
                <w:sz w:val="20"/>
                <w:szCs w:val="20"/>
              </w:rPr>
              <w:t>NIVEL</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5E51026A"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64D690DF" w14:textId="77777777" w:rsidR="0020329E" w:rsidRDefault="00000000">
            <w:pPr>
              <w:spacing w:before="240" w:line="276" w:lineRule="auto"/>
              <w:rPr>
                <w:sz w:val="20"/>
                <w:szCs w:val="20"/>
              </w:rPr>
            </w:pPr>
            <w:r>
              <w:rPr>
                <w:sz w:val="20"/>
                <w:szCs w:val="20"/>
              </w:rPr>
              <w:t>Nivel educativo alcanzado:</w:t>
            </w:r>
          </w:p>
        </w:tc>
      </w:tr>
      <w:tr w:rsidR="0020329E" w14:paraId="5DB76647"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5E5C9B0C" w14:textId="77777777" w:rsidR="0020329E" w:rsidRDefault="00000000">
            <w:pPr>
              <w:spacing w:before="240" w:line="276" w:lineRule="auto"/>
              <w:rPr>
                <w:sz w:val="20"/>
                <w:szCs w:val="20"/>
              </w:rPr>
            </w:pPr>
            <w:r>
              <w:rPr>
                <w:sz w:val="20"/>
                <w:szCs w:val="20"/>
              </w:rPr>
              <w:t>INGRESOS</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21B4FB1F" w14:textId="77777777" w:rsidR="0020329E" w:rsidRDefault="00000000">
            <w:pPr>
              <w:spacing w:before="240" w:line="276" w:lineRule="auto"/>
              <w:jc w:val="center"/>
              <w:rPr>
                <w:sz w:val="20"/>
                <w:szCs w:val="20"/>
              </w:rPr>
            </w:pPr>
            <w:r>
              <w:rPr>
                <w:sz w:val="20"/>
                <w:szCs w:val="20"/>
              </w:rPr>
              <w:t>Float64</w:t>
            </w:r>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37128CFC" w14:textId="77777777" w:rsidR="0020329E" w:rsidRDefault="00000000">
            <w:pPr>
              <w:spacing w:before="240" w:line="276" w:lineRule="auto"/>
              <w:rPr>
                <w:sz w:val="20"/>
                <w:szCs w:val="20"/>
              </w:rPr>
            </w:pPr>
            <w:proofErr w:type="gramStart"/>
            <w:r>
              <w:rPr>
                <w:sz w:val="20"/>
                <w:szCs w:val="20"/>
              </w:rPr>
              <w:t>Total</w:t>
            </w:r>
            <w:proofErr w:type="gramEnd"/>
            <w:r>
              <w:rPr>
                <w:sz w:val="20"/>
                <w:szCs w:val="20"/>
              </w:rPr>
              <w:t xml:space="preserve"> de ingresos mensuales:</w:t>
            </w:r>
          </w:p>
        </w:tc>
      </w:tr>
      <w:tr w:rsidR="0020329E" w14:paraId="009EB66F"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5FDB9D9D" w14:textId="77777777" w:rsidR="0020329E" w:rsidRDefault="00000000">
            <w:pPr>
              <w:spacing w:before="240" w:line="276" w:lineRule="auto"/>
              <w:rPr>
                <w:sz w:val="20"/>
                <w:szCs w:val="20"/>
              </w:rPr>
            </w:pPr>
            <w:r>
              <w:rPr>
                <w:sz w:val="20"/>
                <w:szCs w:val="20"/>
              </w:rPr>
              <w:t>PERCIBE</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073A787D"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692D0ED3" w14:textId="77777777" w:rsidR="0020329E" w:rsidRDefault="00000000">
            <w:pPr>
              <w:spacing w:before="240" w:line="276" w:lineRule="auto"/>
              <w:rPr>
                <w:sz w:val="20"/>
                <w:szCs w:val="20"/>
              </w:rPr>
            </w:pPr>
            <w:r>
              <w:rPr>
                <w:sz w:val="20"/>
                <w:szCs w:val="20"/>
              </w:rPr>
              <w:t>Percibe ingresos (laborales, arriendos, subsidios, transferencias, en especie)</w:t>
            </w:r>
          </w:p>
        </w:tc>
      </w:tr>
      <w:tr w:rsidR="0020329E" w14:paraId="1A738975"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63C96483" w14:textId="77777777" w:rsidR="0020329E" w:rsidRDefault="00000000">
            <w:pPr>
              <w:spacing w:before="240" w:line="276" w:lineRule="auto"/>
              <w:rPr>
                <w:sz w:val="20"/>
                <w:szCs w:val="20"/>
              </w:rPr>
            </w:pPr>
            <w:r>
              <w:rPr>
                <w:sz w:val="20"/>
                <w:szCs w:val="20"/>
              </w:rPr>
              <w:t>PUNTAJE</w:t>
            </w:r>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4021EB87" w14:textId="77777777" w:rsidR="0020329E" w:rsidRDefault="00000000">
            <w:pPr>
              <w:spacing w:before="240" w:line="276" w:lineRule="auto"/>
              <w:jc w:val="center"/>
              <w:rPr>
                <w:sz w:val="20"/>
                <w:szCs w:val="20"/>
              </w:rPr>
            </w:pPr>
            <w:r>
              <w:rPr>
                <w:sz w:val="20"/>
                <w:szCs w:val="20"/>
              </w:rPr>
              <w:t>Float64</w:t>
            </w:r>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70557B99" w14:textId="77777777" w:rsidR="0020329E" w:rsidRDefault="00000000">
            <w:pPr>
              <w:spacing w:before="240" w:line="276" w:lineRule="auto"/>
              <w:rPr>
                <w:sz w:val="20"/>
                <w:szCs w:val="20"/>
              </w:rPr>
            </w:pPr>
            <w:r>
              <w:rPr>
                <w:sz w:val="20"/>
                <w:szCs w:val="20"/>
              </w:rPr>
              <w:t>Puntaje es un valor entre cero (0) y cien (100).</w:t>
            </w:r>
          </w:p>
        </w:tc>
      </w:tr>
      <w:tr w:rsidR="0020329E" w14:paraId="679F70CC" w14:textId="77777777">
        <w:trPr>
          <w:trHeight w:val="285"/>
        </w:trPr>
        <w:tc>
          <w:tcPr>
            <w:tcW w:w="1260" w:type="dxa"/>
            <w:tcBorders>
              <w:top w:val="nil"/>
              <w:left w:val="single" w:sz="8" w:space="0" w:color="000000"/>
              <w:bottom w:val="single" w:sz="8" w:space="0" w:color="000000"/>
              <w:right w:val="single" w:sz="8" w:space="0" w:color="000000"/>
            </w:tcBorders>
            <w:tcMar>
              <w:top w:w="0" w:type="dxa"/>
              <w:left w:w="80" w:type="dxa"/>
              <w:bottom w:w="0" w:type="dxa"/>
              <w:right w:w="80" w:type="dxa"/>
            </w:tcMar>
          </w:tcPr>
          <w:p w14:paraId="5D6CFE22" w14:textId="77777777" w:rsidR="0020329E" w:rsidRDefault="00000000">
            <w:pPr>
              <w:spacing w:before="240" w:line="276" w:lineRule="auto"/>
              <w:rPr>
                <w:sz w:val="20"/>
                <w:szCs w:val="20"/>
              </w:rPr>
            </w:pPr>
            <w:r>
              <w:rPr>
                <w:sz w:val="20"/>
                <w:szCs w:val="20"/>
              </w:rPr>
              <w:t>EDAD</w:t>
            </w:r>
          </w:p>
        </w:tc>
        <w:tc>
          <w:tcPr>
            <w:tcW w:w="855" w:type="dxa"/>
            <w:tcBorders>
              <w:top w:val="nil"/>
              <w:left w:val="nil"/>
              <w:bottom w:val="single" w:sz="8" w:space="0" w:color="000000"/>
              <w:right w:val="single" w:sz="8" w:space="0" w:color="000000"/>
            </w:tcBorders>
            <w:tcMar>
              <w:top w:w="0" w:type="dxa"/>
              <w:left w:w="80" w:type="dxa"/>
              <w:bottom w:w="0" w:type="dxa"/>
              <w:right w:w="80" w:type="dxa"/>
            </w:tcMar>
          </w:tcPr>
          <w:p w14:paraId="395E33C5" w14:textId="77777777" w:rsidR="0020329E" w:rsidRDefault="00000000">
            <w:pPr>
              <w:spacing w:before="240" w:line="276" w:lineRule="auto"/>
              <w:jc w:val="center"/>
              <w:rPr>
                <w:sz w:val="20"/>
                <w:szCs w:val="20"/>
              </w:rPr>
            </w:pPr>
            <w:r>
              <w:rPr>
                <w:sz w:val="20"/>
                <w:szCs w:val="20"/>
              </w:rPr>
              <w:t>Int64</w:t>
            </w:r>
          </w:p>
        </w:tc>
        <w:tc>
          <w:tcPr>
            <w:tcW w:w="7290" w:type="dxa"/>
            <w:tcBorders>
              <w:top w:val="nil"/>
              <w:left w:val="nil"/>
              <w:bottom w:val="single" w:sz="8" w:space="0" w:color="000000"/>
              <w:right w:val="single" w:sz="8" w:space="0" w:color="000000"/>
            </w:tcBorders>
            <w:tcMar>
              <w:top w:w="0" w:type="dxa"/>
              <w:left w:w="80" w:type="dxa"/>
              <w:bottom w:w="0" w:type="dxa"/>
              <w:right w:w="80" w:type="dxa"/>
            </w:tcMar>
          </w:tcPr>
          <w:p w14:paraId="6DF4E91A" w14:textId="77777777" w:rsidR="0020329E" w:rsidRDefault="00000000">
            <w:pPr>
              <w:spacing w:before="240" w:line="276" w:lineRule="auto"/>
              <w:rPr>
                <w:sz w:val="20"/>
                <w:szCs w:val="20"/>
              </w:rPr>
            </w:pPr>
            <w:r>
              <w:rPr>
                <w:sz w:val="20"/>
                <w:szCs w:val="20"/>
              </w:rPr>
              <w:t>Edad del usuario.</w:t>
            </w:r>
          </w:p>
        </w:tc>
      </w:tr>
      <w:tr w:rsidR="0020329E" w14:paraId="39F3AC53"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6AB720BE" w14:textId="77777777" w:rsidR="0020329E" w:rsidRDefault="00000000">
            <w:pPr>
              <w:spacing w:before="240" w:line="276" w:lineRule="auto"/>
              <w:rPr>
                <w:sz w:val="20"/>
                <w:szCs w:val="20"/>
              </w:rPr>
            </w:pPr>
            <w:proofErr w:type="spellStart"/>
            <w:r>
              <w:rPr>
                <w:sz w:val="20"/>
                <w:szCs w:val="20"/>
              </w:rPr>
              <w:t>AgeCategory</w:t>
            </w:r>
            <w:proofErr w:type="spellEnd"/>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0E7002AD"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7A235EAA" w14:textId="77777777" w:rsidR="0020329E" w:rsidRDefault="00000000">
            <w:pPr>
              <w:spacing w:before="240" w:line="276" w:lineRule="auto"/>
              <w:rPr>
                <w:sz w:val="20"/>
                <w:szCs w:val="20"/>
              </w:rPr>
            </w:pPr>
            <w:r>
              <w:rPr>
                <w:sz w:val="20"/>
                <w:szCs w:val="20"/>
              </w:rPr>
              <w:t>Categoría de edad a la que pertenece el usuario.</w:t>
            </w:r>
          </w:p>
        </w:tc>
      </w:tr>
      <w:tr w:rsidR="0020329E" w14:paraId="4500B07E" w14:textId="77777777">
        <w:trPr>
          <w:trHeight w:val="285"/>
        </w:trPr>
        <w:tc>
          <w:tcPr>
            <w:tcW w:w="1260" w:type="dxa"/>
            <w:tcBorders>
              <w:top w:val="nil"/>
              <w:left w:val="single" w:sz="8" w:space="0" w:color="000000"/>
              <w:bottom w:val="single" w:sz="8" w:space="0" w:color="000000"/>
              <w:right w:val="single" w:sz="8" w:space="0" w:color="000000"/>
            </w:tcBorders>
            <w:shd w:val="clear" w:color="auto" w:fill="D9E1F2"/>
            <w:tcMar>
              <w:top w:w="0" w:type="dxa"/>
              <w:left w:w="80" w:type="dxa"/>
              <w:bottom w:w="0" w:type="dxa"/>
              <w:right w:w="80" w:type="dxa"/>
            </w:tcMar>
          </w:tcPr>
          <w:p w14:paraId="5426BCB3" w14:textId="77777777" w:rsidR="0020329E" w:rsidRDefault="00000000">
            <w:pPr>
              <w:spacing w:before="240" w:line="276" w:lineRule="auto"/>
              <w:rPr>
                <w:sz w:val="20"/>
                <w:szCs w:val="20"/>
              </w:rPr>
            </w:pPr>
            <w:proofErr w:type="spellStart"/>
            <w:r>
              <w:rPr>
                <w:sz w:val="20"/>
                <w:szCs w:val="20"/>
              </w:rPr>
              <w:t>Puntaje_Categorico</w:t>
            </w:r>
            <w:proofErr w:type="spellEnd"/>
          </w:p>
        </w:tc>
        <w:tc>
          <w:tcPr>
            <w:tcW w:w="855"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6D2202FB" w14:textId="77777777" w:rsidR="0020329E" w:rsidRDefault="00000000">
            <w:pPr>
              <w:spacing w:before="240" w:line="276" w:lineRule="auto"/>
              <w:jc w:val="center"/>
              <w:rPr>
                <w:sz w:val="20"/>
                <w:szCs w:val="20"/>
              </w:rPr>
            </w:pPr>
            <w:proofErr w:type="spellStart"/>
            <w:r>
              <w:rPr>
                <w:sz w:val="20"/>
                <w:szCs w:val="20"/>
              </w:rPr>
              <w:t>Object</w:t>
            </w:r>
            <w:proofErr w:type="spellEnd"/>
          </w:p>
        </w:tc>
        <w:tc>
          <w:tcPr>
            <w:tcW w:w="7290" w:type="dxa"/>
            <w:tcBorders>
              <w:top w:val="nil"/>
              <w:left w:val="nil"/>
              <w:bottom w:val="single" w:sz="8" w:space="0" w:color="000000"/>
              <w:right w:val="single" w:sz="8" w:space="0" w:color="000000"/>
            </w:tcBorders>
            <w:shd w:val="clear" w:color="auto" w:fill="D9E1F2"/>
            <w:tcMar>
              <w:top w:w="0" w:type="dxa"/>
              <w:left w:w="80" w:type="dxa"/>
              <w:bottom w:w="0" w:type="dxa"/>
              <w:right w:w="80" w:type="dxa"/>
            </w:tcMar>
          </w:tcPr>
          <w:p w14:paraId="4CD93CDC" w14:textId="77777777" w:rsidR="0020329E" w:rsidRDefault="00000000">
            <w:pPr>
              <w:spacing w:before="240" w:line="276" w:lineRule="auto"/>
              <w:rPr>
                <w:sz w:val="20"/>
                <w:szCs w:val="20"/>
              </w:rPr>
            </w:pPr>
            <w:r>
              <w:rPr>
                <w:sz w:val="20"/>
                <w:szCs w:val="20"/>
              </w:rPr>
              <w:t>Categoría de puntaje a la que pertenece el usuario.</w:t>
            </w:r>
          </w:p>
        </w:tc>
      </w:tr>
    </w:tbl>
    <w:p w14:paraId="467FB32E" w14:textId="77777777" w:rsidR="0020329E" w:rsidRDefault="0020329E">
      <w:pPr>
        <w:tabs>
          <w:tab w:val="right" w:pos="9394"/>
        </w:tabs>
        <w:spacing w:before="240" w:after="240" w:line="240" w:lineRule="auto"/>
        <w:jc w:val="center"/>
      </w:pPr>
    </w:p>
    <w:p w14:paraId="2C09CAA6" w14:textId="77777777" w:rsidR="0020329E" w:rsidRDefault="00000000">
      <w:pPr>
        <w:pStyle w:val="Ttulo2"/>
        <w:numPr>
          <w:ilvl w:val="1"/>
          <w:numId w:val="2"/>
        </w:numPr>
      </w:pPr>
      <w:bookmarkStart w:id="29" w:name="_heading=h.3as4poj" w:colFirst="0" w:colLast="0"/>
      <w:bookmarkEnd w:id="29"/>
      <w:r>
        <w:t xml:space="preserve"> </w:t>
      </w:r>
      <w:proofErr w:type="spellStart"/>
      <w:r>
        <w:t>Datasets</w:t>
      </w:r>
      <w:proofErr w:type="spellEnd"/>
    </w:p>
    <w:p w14:paraId="0EAFFB1B" w14:textId="77777777" w:rsidR="0020329E" w:rsidRDefault="00000000">
      <w:pPr>
        <w:pBdr>
          <w:top w:val="nil"/>
          <w:left w:val="nil"/>
          <w:bottom w:val="nil"/>
          <w:right w:val="nil"/>
          <w:between w:val="nil"/>
        </w:pBdr>
      </w:pPr>
      <w:r>
        <w:t xml:space="preserve">Se realiza en primera instancia los procesos de limpieza, descripción y exploración de los datos. Se pretende utilizar un conjunto de datos compuesto por un 80% de datos de entrenamiento, y un 20% de prueba. Para ello se utilizará la librería </w:t>
      </w:r>
      <w:proofErr w:type="spellStart"/>
      <w:r>
        <w:t>scikit-learn</w:t>
      </w:r>
      <w:proofErr w:type="spellEnd"/>
      <w:r>
        <w:t xml:space="preserve"> de Python.</w:t>
      </w:r>
    </w:p>
    <w:p w14:paraId="1040E226" w14:textId="77777777" w:rsidR="0020329E" w:rsidRDefault="0020329E">
      <w:pPr>
        <w:pBdr>
          <w:top w:val="nil"/>
          <w:left w:val="nil"/>
          <w:bottom w:val="nil"/>
          <w:right w:val="nil"/>
          <w:between w:val="nil"/>
        </w:pBdr>
        <w:ind w:firstLine="709"/>
      </w:pPr>
    </w:p>
    <w:p w14:paraId="24308D25" w14:textId="77777777" w:rsidR="0020329E" w:rsidRDefault="0020329E">
      <w:pPr>
        <w:pBdr>
          <w:top w:val="nil"/>
          <w:left w:val="nil"/>
          <w:bottom w:val="nil"/>
          <w:right w:val="nil"/>
          <w:between w:val="nil"/>
        </w:pBdr>
        <w:ind w:firstLine="709"/>
      </w:pPr>
    </w:p>
    <w:p w14:paraId="75A386E6" w14:textId="77777777" w:rsidR="0020329E" w:rsidRDefault="0020329E">
      <w:pPr>
        <w:pBdr>
          <w:top w:val="nil"/>
          <w:left w:val="nil"/>
          <w:bottom w:val="nil"/>
          <w:right w:val="nil"/>
          <w:between w:val="nil"/>
        </w:pBdr>
        <w:ind w:firstLine="709"/>
      </w:pPr>
    </w:p>
    <w:p w14:paraId="1D7B2A2E" w14:textId="77777777" w:rsidR="0020329E" w:rsidRDefault="00000000">
      <w:pPr>
        <w:pStyle w:val="Ttulo2"/>
        <w:numPr>
          <w:ilvl w:val="1"/>
          <w:numId w:val="2"/>
        </w:numPr>
      </w:pPr>
      <w:bookmarkStart w:id="30" w:name="_heading=h.1pxezwc" w:colFirst="0" w:colLast="0"/>
      <w:bookmarkEnd w:id="30"/>
      <w:r>
        <w:lastRenderedPageBreak/>
        <w:t xml:space="preserve"> Analítica descriptiva</w:t>
      </w:r>
    </w:p>
    <w:p w14:paraId="190DEDAC" w14:textId="77777777" w:rsidR="0020329E" w:rsidRDefault="0020329E">
      <w:pPr>
        <w:pBdr>
          <w:top w:val="nil"/>
          <w:left w:val="nil"/>
          <w:bottom w:val="nil"/>
          <w:right w:val="nil"/>
          <w:between w:val="nil"/>
        </w:pBdr>
        <w:ind w:firstLine="709"/>
        <w:rPr>
          <w:color w:val="38761D"/>
        </w:rPr>
      </w:pPr>
    </w:p>
    <w:p w14:paraId="4663937C" w14:textId="64FCEFFE" w:rsidR="0020329E" w:rsidRDefault="00000000">
      <w:pPr>
        <w:pBdr>
          <w:top w:val="nil"/>
          <w:left w:val="nil"/>
          <w:bottom w:val="nil"/>
          <w:right w:val="nil"/>
          <w:between w:val="nil"/>
        </w:pBdr>
      </w:pPr>
      <w:r>
        <w:t xml:space="preserve">Como se mencionó anteriormente, el </w:t>
      </w:r>
      <w:r w:rsidR="00285736">
        <w:t>Dataset</w:t>
      </w:r>
      <w:r>
        <w:t xml:space="preserve"> se compone de 51 columnas. Cabe resaltar que del </w:t>
      </w:r>
      <w:r w:rsidR="00285736">
        <w:t>Dataset</w:t>
      </w:r>
      <w:r>
        <w:t xml:space="preserve"> original, se tomaron un total de 49 columnas, y fueron creadas dos variables:  </w:t>
      </w:r>
      <w:proofErr w:type="spellStart"/>
      <w:r>
        <w:rPr>
          <w:b/>
        </w:rPr>
        <w:t>AgeCategory</w:t>
      </w:r>
      <w:proofErr w:type="spellEnd"/>
      <w:r>
        <w:rPr>
          <w:b/>
        </w:rPr>
        <w:t xml:space="preserve">, </w:t>
      </w:r>
      <w:r>
        <w:t xml:space="preserve">la cual contiene el rango de edad al que pertenece el usuario, y </w:t>
      </w:r>
      <w:proofErr w:type="spellStart"/>
      <w:r>
        <w:rPr>
          <w:b/>
        </w:rPr>
        <w:t>Puntaje_</w:t>
      </w:r>
      <w:proofErr w:type="gramStart"/>
      <w:r>
        <w:rPr>
          <w:b/>
        </w:rPr>
        <w:t>categorico</w:t>
      </w:r>
      <w:proofErr w:type="spellEnd"/>
      <w:r>
        <w:rPr>
          <w:b/>
        </w:rPr>
        <w:t xml:space="preserve">,  </w:t>
      </w:r>
      <w:r>
        <w:t>la</w:t>
      </w:r>
      <w:proofErr w:type="gramEnd"/>
      <w:r>
        <w:t xml:space="preserve"> cual contiene el rango de puntaje al que pertenece el usuario. Teniendo esto en cuenta, se toman como variables categóricas, aquellas que son de tipo </w:t>
      </w:r>
      <w:proofErr w:type="spellStart"/>
      <w:r>
        <w:t>object</w:t>
      </w:r>
      <w:proofErr w:type="spellEnd"/>
      <w:r>
        <w:t>, y como variables numéricas las variables de tipo float64 e int64.</w:t>
      </w:r>
    </w:p>
    <w:p w14:paraId="751DD821" w14:textId="77777777" w:rsidR="0020329E" w:rsidRDefault="0020329E">
      <w:pPr>
        <w:pBdr>
          <w:top w:val="nil"/>
          <w:left w:val="nil"/>
          <w:bottom w:val="nil"/>
          <w:right w:val="nil"/>
          <w:between w:val="nil"/>
        </w:pBdr>
      </w:pPr>
    </w:p>
    <w:p w14:paraId="14F97343" w14:textId="77777777" w:rsidR="0020329E" w:rsidRDefault="00000000">
      <w:pPr>
        <w:pBdr>
          <w:top w:val="nil"/>
          <w:left w:val="nil"/>
          <w:bottom w:val="nil"/>
          <w:right w:val="nil"/>
          <w:between w:val="nil"/>
        </w:pBdr>
      </w:pPr>
      <w:r>
        <w:t xml:space="preserve">Como variable de salida, tenemos la variable </w:t>
      </w:r>
      <w:proofErr w:type="spellStart"/>
      <w:r>
        <w:rPr>
          <w:b/>
        </w:rPr>
        <w:t>Puntaje_categorico</w:t>
      </w:r>
      <w:proofErr w:type="spellEnd"/>
      <w:r>
        <w:rPr>
          <w:b/>
        </w:rPr>
        <w:t xml:space="preserve">, </w:t>
      </w:r>
      <w:r>
        <w:t xml:space="preserve">la cual toma valores de Bajo (correspondiente a los usuarios con puntaje entre 0 y 50) y Alto (correspondiente a los usuarios con puntaje entre 51 y 100). La </w:t>
      </w:r>
      <w:r>
        <w:rPr>
          <w:b/>
        </w:rPr>
        <w:t xml:space="preserve">Figura 1 </w:t>
      </w:r>
      <w:r>
        <w:t>nos muestra que existe un leve desbalanceo entre ambas categorías, con el 43.989% de los usuarios ubicados en la categoría de puntaje Bajo, y con el 56.011% de los usuarios ubicados en la categoría de puntaje Alto.</w:t>
      </w:r>
    </w:p>
    <w:p w14:paraId="40C77BD3" w14:textId="77777777" w:rsidR="0020329E" w:rsidRDefault="00000000">
      <w:pPr>
        <w:pBdr>
          <w:top w:val="nil"/>
          <w:left w:val="nil"/>
          <w:bottom w:val="nil"/>
          <w:right w:val="nil"/>
          <w:between w:val="nil"/>
        </w:pBdr>
        <w:jc w:val="center"/>
      </w:pPr>
      <w:r>
        <w:rPr>
          <w:noProof/>
        </w:rPr>
        <w:drawing>
          <wp:inline distT="114300" distB="114300" distL="114300" distR="114300" wp14:anchorId="25BBC0F0" wp14:editId="2EE5735C">
            <wp:extent cx="2705353" cy="2732772"/>
            <wp:effectExtent l="0" t="0" r="0" b="0"/>
            <wp:docPr id="3970416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705353" cy="2732772"/>
                    </a:xfrm>
                    <a:prstGeom prst="rect">
                      <a:avLst/>
                    </a:prstGeom>
                    <a:ln/>
                  </pic:spPr>
                </pic:pic>
              </a:graphicData>
            </a:graphic>
          </wp:inline>
        </w:drawing>
      </w:r>
    </w:p>
    <w:p w14:paraId="3FE6271E" w14:textId="77777777" w:rsidR="0020329E" w:rsidRDefault="00000000">
      <w:pPr>
        <w:jc w:val="center"/>
      </w:pPr>
      <w:r>
        <w:rPr>
          <w:b/>
        </w:rPr>
        <w:t xml:space="preserve">Figura 1. </w:t>
      </w:r>
      <w:r>
        <w:t xml:space="preserve">Distribución de los usuarios </w:t>
      </w:r>
      <w:proofErr w:type="gramStart"/>
      <w:r>
        <w:t>de acuerdo a</w:t>
      </w:r>
      <w:proofErr w:type="gramEnd"/>
      <w:r>
        <w:t xml:space="preserve"> la categoría de Puntaje.</w:t>
      </w:r>
    </w:p>
    <w:p w14:paraId="7B777F17" w14:textId="77777777" w:rsidR="0020329E" w:rsidRDefault="0020329E">
      <w:pPr>
        <w:pBdr>
          <w:top w:val="nil"/>
          <w:left w:val="nil"/>
          <w:bottom w:val="nil"/>
          <w:right w:val="nil"/>
          <w:between w:val="nil"/>
        </w:pBdr>
      </w:pPr>
    </w:p>
    <w:p w14:paraId="3253835A" w14:textId="77777777" w:rsidR="0020329E" w:rsidRDefault="00000000">
      <w:pPr>
        <w:pBdr>
          <w:top w:val="nil"/>
          <w:left w:val="nil"/>
          <w:bottom w:val="nil"/>
          <w:right w:val="nil"/>
          <w:between w:val="nil"/>
        </w:pBdr>
      </w:pPr>
      <w:r>
        <w:t xml:space="preserve">Para la exploración de datos para las variables categóricas, se utilizaron diagramas de barras para poder visualizar y hacer un análisis más preciso de la distribución de los datos. La </w:t>
      </w:r>
      <w:r>
        <w:rPr>
          <w:b/>
        </w:rPr>
        <w:t xml:space="preserve">Figura 2 </w:t>
      </w:r>
      <w:r>
        <w:t>nos muestra que la Zona 1 está compuesta por personas que ocupan los estratos entre 1 y 3, siendo el estrato 2 el que posee más usuarios:</w:t>
      </w:r>
    </w:p>
    <w:p w14:paraId="48E2E00C" w14:textId="77777777" w:rsidR="0020329E" w:rsidRDefault="00000000">
      <w:pPr>
        <w:pBdr>
          <w:top w:val="nil"/>
          <w:left w:val="nil"/>
          <w:bottom w:val="nil"/>
          <w:right w:val="nil"/>
          <w:between w:val="nil"/>
        </w:pBdr>
        <w:jc w:val="center"/>
      </w:pPr>
      <w:r>
        <w:rPr>
          <w:noProof/>
        </w:rPr>
        <w:lastRenderedPageBreak/>
        <w:drawing>
          <wp:inline distT="114300" distB="114300" distL="114300" distR="114300" wp14:anchorId="3387556F" wp14:editId="69E541F6">
            <wp:extent cx="3429000" cy="2590800"/>
            <wp:effectExtent l="0" t="0" r="0" b="0"/>
            <wp:docPr id="3970416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3429000" cy="2590800"/>
                    </a:xfrm>
                    <a:prstGeom prst="rect">
                      <a:avLst/>
                    </a:prstGeom>
                    <a:ln/>
                  </pic:spPr>
                </pic:pic>
              </a:graphicData>
            </a:graphic>
          </wp:inline>
        </w:drawing>
      </w:r>
    </w:p>
    <w:p w14:paraId="42BA09B8" w14:textId="77777777" w:rsidR="0020329E" w:rsidRDefault="00000000">
      <w:pPr>
        <w:pBdr>
          <w:top w:val="nil"/>
          <w:left w:val="nil"/>
          <w:bottom w:val="nil"/>
          <w:right w:val="nil"/>
          <w:between w:val="nil"/>
        </w:pBdr>
        <w:jc w:val="center"/>
      </w:pPr>
      <w:r>
        <w:rPr>
          <w:b/>
        </w:rPr>
        <w:t xml:space="preserve">Figura 2. </w:t>
      </w:r>
      <w:r>
        <w:t>Gráfica de distribución de usuarios por estrato.</w:t>
      </w:r>
    </w:p>
    <w:p w14:paraId="7613BE1E" w14:textId="77777777" w:rsidR="0020329E" w:rsidRDefault="0020329E">
      <w:pPr>
        <w:pBdr>
          <w:top w:val="nil"/>
          <w:left w:val="nil"/>
          <w:bottom w:val="nil"/>
          <w:right w:val="nil"/>
          <w:between w:val="nil"/>
        </w:pBdr>
      </w:pPr>
    </w:p>
    <w:p w14:paraId="6E7182C7" w14:textId="477CA144" w:rsidR="0020329E" w:rsidRDefault="00285736">
      <w:pPr>
        <w:pBdr>
          <w:top w:val="nil"/>
          <w:left w:val="nil"/>
          <w:bottom w:val="nil"/>
          <w:right w:val="nil"/>
          <w:between w:val="nil"/>
        </w:pBdr>
      </w:pPr>
      <w:r>
        <w:t>De acuerdo con</w:t>
      </w:r>
      <w:r w:rsidR="00000000">
        <w:t xml:space="preserve"> la </w:t>
      </w:r>
      <w:r w:rsidR="00000000">
        <w:rPr>
          <w:b/>
        </w:rPr>
        <w:t xml:space="preserve">Figura 3 y 4 </w:t>
      </w:r>
      <w:r w:rsidR="00000000">
        <w:t xml:space="preserve">podemos evidenciar que los usuarios de la Zona 1, con usuarios en su mayoría de estrato 2, tienen en su mayoría las necesidades básicas cubiertas, las cuales son indispensables para su subsistencia. Por otro lado, las necesidades secundarias, aquellas de las cuales se podría prescindir y que dependen del nivel socioeconómico, no son cubiertas. Esto se puede ver explicado por el tema de </w:t>
      </w:r>
      <w:proofErr w:type="gramStart"/>
      <w:r w:rsidR="00000000">
        <w:t>que</w:t>
      </w:r>
      <w:proofErr w:type="gramEnd"/>
      <w:r w:rsidR="00000000">
        <w:t xml:space="preserve"> al ser una zona con un alto índice de personas en estrato medio-bajo, no poseen los recursos suficientes para destinar a aspectos como el ocio y artículos de lujo.</w:t>
      </w:r>
    </w:p>
    <w:p w14:paraId="13B2EC21" w14:textId="77777777" w:rsidR="0020329E" w:rsidRDefault="00000000">
      <w:pPr>
        <w:pBdr>
          <w:top w:val="nil"/>
          <w:left w:val="nil"/>
          <w:bottom w:val="nil"/>
          <w:right w:val="nil"/>
          <w:between w:val="nil"/>
        </w:pBdr>
        <w:jc w:val="center"/>
      </w:pPr>
      <w:r>
        <w:rPr>
          <w:noProof/>
        </w:rPr>
        <w:lastRenderedPageBreak/>
        <w:drawing>
          <wp:inline distT="114300" distB="114300" distL="114300" distR="114300" wp14:anchorId="1B2074E1" wp14:editId="47308E8A">
            <wp:extent cx="5218853" cy="4336794"/>
            <wp:effectExtent l="0" t="0" r="0" b="0"/>
            <wp:docPr id="3970416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218853" cy="4336794"/>
                    </a:xfrm>
                    <a:prstGeom prst="rect">
                      <a:avLst/>
                    </a:prstGeom>
                    <a:ln/>
                  </pic:spPr>
                </pic:pic>
              </a:graphicData>
            </a:graphic>
          </wp:inline>
        </w:drawing>
      </w:r>
    </w:p>
    <w:p w14:paraId="52196DC0" w14:textId="77777777" w:rsidR="0020329E" w:rsidRDefault="00000000">
      <w:pPr>
        <w:pBdr>
          <w:top w:val="nil"/>
          <w:left w:val="nil"/>
          <w:bottom w:val="nil"/>
          <w:right w:val="nil"/>
          <w:between w:val="nil"/>
        </w:pBdr>
        <w:jc w:val="center"/>
      </w:pPr>
      <w:r>
        <w:rPr>
          <w:b/>
        </w:rPr>
        <w:t xml:space="preserve">Figura 3. </w:t>
      </w:r>
      <w:r>
        <w:t>Distribución de usuarios según la cobertura de necesidades básicas.</w:t>
      </w:r>
    </w:p>
    <w:p w14:paraId="34944EB2" w14:textId="77777777" w:rsidR="0020329E" w:rsidRDefault="0020329E">
      <w:pPr>
        <w:pBdr>
          <w:top w:val="nil"/>
          <w:left w:val="nil"/>
          <w:bottom w:val="nil"/>
          <w:right w:val="nil"/>
          <w:between w:val="nil"/>
        </w:pBdr>
        <w:jc w:val="center"/>
      </w:pPr>
    </w:p>
    <w:p w14:paraId="389BC461" w14:textId="77777777" w:rsidR="0020329E" w:rsidRDefault="00000000">
      <w:pPr>
        <w:pBdr>
          <w:top w:val="nil"/>
          <w:left w:val="nil"/>
          <w:bottom w:val="nil"/>
          <w:right w:val="nil"/>
          <w:between w:val="nil"/>
        </w:pBdr>
        <w:jc w:val="center"/>
      </w:pPr>
      <w:r>
        <w:rPr>
          <w:noProof/>
        </w:rPr>
        <w:lastRenderedPageBreak/>
        <w:drawing>
          <wp:inline distT="114300" distB="114300" distL="114300" distR="114300" wp14:anchorId="2CD923D1" wp14:editId="213FE10B">
            <wp:extent cx="5971540" cy="6604000"/>
            <wp:effectExtent l="0" t="0" r="0" b="0"/>
            <wp:docPr id="3970416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971540" cy="6604000"/>
                    </a:xfrm>
                    <a:prstGeom prst="rect">
                      <a:avLst/>
                    </a:prstGeom>
                    <a:ln/>
                  </pic:spPr>
                </pic:pic>
              </a:graphicData>
            </a:graphic>
          </wp:inline>
        </w:drawing>
      </w:r>
    </w:p>
    <w:p w14:paraId="4AC97C2D" w14:textId="77777777" w:rsidR="0020329E" w:rsidRDefault="00000000">
      <w:pPr>
        <w:jc w:val="center"/>
      </w:pPr>
      <w:r>
        <w:rPr>
          <w:b/>
        </w:rPr>
        <w:t xml:space="preserve">Figura 4. </w:t>
      </w:r>
      <w:r>
        <w:t>Distribución de usuarios según la cobertura de necesidades secundarias.</w:t>
      </w:r>
    </w:p>
    <w:p w14:paraId="2EADBA5E" w14:textId="77777777" w:rsidR="0020329E" w:rsidRDefault="0020329E"/>
    <w:p w14:paraId="59D370D4" w14:textId="77777777" w:rsidR="0020329E" w:rsidRDefault="0020329E"/>
    <w:p w14:paraId="1F9C5633" w14:textId="77777777" w:rsidR="0020329E" w:rsidRDefault="0020329E">
      <w:pPr>
        <w:pBdr>
          <w:top w:val="nil"/>
          <w:left w:val="nil"/>
          <w:bottom w:val="nil"/>
          <w:right w:val="nil"/>
          <w:between w:val="nil"/>
        </w:pBdr>
        <w:jc w:val="left"/>
      </w:pPr>
    </w:p>
    <w:p w14:paraId="4BA3AC8E" w14:textId="77777777" w:rsidR="0020329E" w:rsidRDefault="00000000">
      <w:pPr>
        <w:pStyle w:val="Ttulo1"/>
        <w:numPr>
          <w:ilvl w:val="0"/>
          <w:numId w:val="2"/>
        </w:numPr>
      </w:pPr>
      <w:bookmarkStart w:id="31" w:name="_heading=h.49x2ik5" w:colFirst="0" w:colLast="0"/>
      <w:bookmarkEnd w:id="31"/>
      <w:r>
        <w:br w:type="page"/>
      </w:r>
      <w:r>
        <w:lastRenderedPageBreak/>
        <w:t>Referencias</w:t>
      </w:r>
    </w:p>
    <w:p w14:paraId="611FAF1B" w14:textId="77777777" w:rsidR="0020329E" w:rsidRDefault="00000000">
      <w:pPr>
        <w:pBdr>
          <w:top w:val="nil"/>
          <w:left w:val="nil"/>
          <w:bottom w:val="nil"/>
          <w:right w:val="nil"/>
          <w:between w:val="nil"/>
        </w:pBdr>
        <w:spacing w:before="160" w:after="160" w:line="240" w:lineRule="auto"/>
      </w:pPr>
      <w:r w:rsidRPr="00285736">
        <w:rPr>
          <w:lang w:val="en-US"/>
        </w:rPr>
        <w:t xml:space="preserve">[1] Python Foundation. (2021). </w:t>
      </w:r>
      <w:r w:rsidRPr="00285736">
        <w:rPr>
          <w:i/>
          <w:lang w:val="en-US"/>
        </w:rPr>
        <w:t>Python (</w:t>
      </w:r>
      <w:proofErr w:type="spellStart"/>
      <w:r w:rsidRPr="00285736">
        <w:rPr>
          <w:i/>
          <w:lang w:val="en-US"/>
        </w:rPr>
        <w:t>Versión</w:t>
      </w:r>
      <w:proofErr w:type="spellEnd"/>
      <w:r w:rsidRPr="00285736">
        <w:rPr>
          <w:i/>
          <w:lang w:val="en-US"/>
        </w:rPr>
        <w:t xml:space="preserve"> 3.9)</w:t>
      </w:r>
      <w:r w:rsidRPr="00285736">
        <w:rPr>
          <w:lang w:val="en-US"/>
        </w:rPr>
        <w:t xml:space="preserve"> [Software]. </w:t>
      </w:r>
      <w:hyperlink r:id="rId27">
        <w:r>
          <w:t>https://www.python.org/</w:t>
        </w:r>
      </w:hyperlink>
      <w:r>
        <w:t xml:space="preserve"> </w:t>
      </w:r>
    </w:p>
    <w:p w14:paraId="178D91C0" w14:textId="77777777" w:rsidR="0020329E" w:rsidRDefault="00000000">
      <w:pPr>
        <w:pBdr>
          <w:top w:val="nil"/>
          <w:left w:val="nil"/>
          <w:bottom w:val="nil"/>
          <w:right w:val="nil"/>
          <w:between w:val="nil"/>
        </w:pBdr>
        <w:spacing w:before="160" w:after="160" w:line="240" w:lineRule="auto"/>
      </w:pPr>
      <w:r>
        <w:t>[2] MEDATA, Estrategia de datos de Medellín “</w:t>
      </w:r>
      <w:r>
        <w:rPr>
          <w:i/>
        </w:rPr>
        <w:t>Base de datos SISBEN 2017</w:t>
      </w:r>
      <w:r>
        <w:t>”. Recuperado el 19 de octubre de 2023. [En línea]. https://medata.gov.co/dataset/1-002-22-000038</w:t>
      </w:r>
    </w:p>
    <w:p w14:paraId="2D1D3EA7" w14:textId="77777777" w:rsidR="0020329E" w:rsidRDefault="00000000">
      <w:pPr>
        <w:pBdr>
          <w:top w:val="nil"/>
          <w:left w:val="nil"/>
          <w:bottom w:val="nil"/>
          <w:right w:val="nil"/>
          <w:between w:val="nil"/>
        </w:pBdr>
        <w:spacing w:before="160" w:after="160" w:line="240" w:lineRule="auto"/>
      </w:pPr>
      <w:r>
        <w:t>[3] SISBEN. (</w:t>
      </w:r>
      <w:proofErr w:type="spellStart"/>
      <w:r>
        <w:t>n.d</w:t>
      </w:r>
      <w:proofErr w:type="spellEnd"/>
      <w:r>
        <w:t xml:space="preserve">.). </w:t>
      </w:r>
      <w:r>
        <w:rPr>
          <w:i/>
        </w:rPr>
        <w:t xml:space="preserve">¿Qué es el </w:t>
      </w:r>
      <w:proofErr w:type="spellStart"/>
      <w:r>
        <w:rPr>
          <w:i/>
        </w:rPr>
        <w:t>sisben</w:t>
      </w:r>
      <w:proofErr w:type="spellEnd"/>
      <w:r>
        <w:rPr>
          <w:i/>
        </w:rPr>
        <w:t>?</w:t>
      </w:r>
      <w:r>
        <w:t xml:space="preserve"> [En línea]. Recuperado el 1 de noviembre de 2023, de https://www.sisben.gov.co/Paginas/que-es-sisben.aspx</w:t>
      </w:r>
    </w:p>
    <w:p w14:paraId="55F96695" w14:textId="77777777" w:rsidR="0020329E" w:rsidRPr="00285736" w:rsidRDefault="00000000">
      <w:pPr>
        <w:pBdr>
          <w:top w:val="nil"/>
          <w:left w:val="nil"/>
          <w:bottom w:val="nil"/>
          <w:right w:val="nil"/>
          <w:between w:val="nil"/>
        </w:pBdr>
        <w:spacing w:before="160" w:after="160" w:line="240" w:lineRule="auto"/>
        <w:rPr>
          <w:lang w:val="en-US"/>
        </w:rPr>
      </w:pPr>
      <w:r w:rsidRPr="00285736">
        <w:rPr>
          <w:lang w:val="en-US"/>
        </w:rPr>
        <w:t xml:space="preserve">[4] Project </w:t>
      </w:r>
      <w:proofErr w:type="spellStart"/>
      <w:r w:rsidRPr="00285736">
        <w:rPr>
          <w:lang w:val="en-US"/>
        </w:rPr>
        <w:t>Jupyter</w:t>
      </w:r>
      <w:proofErr w:type="spellEnd"/>
      <w:r w:rsidRPr="00285736">
        <w:rPr>
          <w:lang w:val="en-US"/>
        </w:rPr>
        <w:t xml:space="preserve">. (n.d.). </w:t>
      </w:r>
      <w:proofErr w:type="spellStart"/>
      <w:r w:rsidRPr="00285736">
        <w:rPr>
          <w:i/>
          <w:lang w:val="en-US"/>
        </w:rPr>
        <w:t>Jupyter</w:t>
      </w:r>
      <w:proofErr w:type="spellEnd"/>
      <w:r w:rsidRPr="00285736">
        <w:rPr>
          <w:i/>
          <w:lang w:val="en-US"/>
        </w:rPr>
        <w:t xml:space="preserve"> Notebook</w:t>
      </w:r>
      <w:r w:rsidRPr="00285736">
        <w:rPr>
          <w:lang w:val="en-US"/>
        </w:rPr>
        <w:t xml:space="preserve"> [Software]. https://jupyter.org/</w:t>
      </w:r>
    </w:p>
    <w:p w14:paraId="5BE13AC5" w14:textId="77777777" w:rsidR="0020329E" w:rsidRDefault="00000000">
      <w:pPr>
        <w:pBdr>
          <w:top w:val="nil"/>
          <w:left w:val="nil"/>
          <w:bottom w:val="nil"/>
          <w:right w:val="nil"/>
          <w:between w:val="nil"/>
        </w:pBdr>
        <w:spacing w:before="160" w:after="160" w:line="240" w:lineRule="auto"/>
      </w:pPr>
      <w:r>
        <w:t xml:space="preserve">[5] Amat Rodrigo, J. (2020, </w:t>
      </w:r>
      <w:proofErr w:type="gramStart"/>
      <w:r>
        <w:t>Octubre</w:t>
      </w:r>
      <w:proofErr w:type="gramEnd"/>
      <w:r>
        <w:t xml:space="preserve">). </w:t>
      </w:r>
      <w:r>
        <w:rPr>
          <w:i/>
        </w:rPr>
        <w:t>Regresión lineal con Python. Ciencia de Datos</w:t>
      </w:r>
      <w:r>
        <w:t xml:space="preserve"> [En línea]. Recuperado el 19 de octubre de 2023. https://cienciadedatos.net/documentos/py10-regresion-lineal-python</w:t>
      </w:r>
    </w:p>
    <w:p w14:paraId="6A986CD5" w14:textId="77777777" w:rsidR="0020329E" w:rsidRPr="00285736" w:rsidRDefault="00000000">
      <w:pPr>
        <w:pBdr>
          <w:top w:val="nil"/>
          <w:left w:val="nil"/>
          <w:bottom w:val="nil"/>
          <w:right w:val="nil"/>
          <w:between w:val="nil"/>
        </w:pBdr>
        <w:spacing w:before="160" w:after="160" w:line="240" w:lineRule="auto"/>
        <w:rPr>
          <w:lang w:val="en-US"/>
        </w:rPr>
      </w:pPr>
      <w:r w:rsidRPr="00285736">
        <w:rPr>
          <w:lang w:val="en-US"/>
        </w:rPr>
        <w:t xml:space="preserve">[6] Hunter, J. D., Dale, D., Firing, E., </w:t>
      </w:r>
      <w:proofErr w:type="spellStart"/>
      <w:r w:rsidRPr="00285736">
        <w:rPr>
          <w:lang w:val="en-US"/>
        </w:rPr>
        <w:t>Droettboom</w:t>
      </w:r>
      <w:proofErr w:type="spellEnd"/>
      <w:r w:rsidRPr="00285736">
        <w:rPr>
          <w:lang w:val="en-US"/>
        </w:rPr>
        <w:t xml:space="preserve">, M., &amp; Matplotlib development team. (2023). </w:t>
      </w:r>
      <w:r w:rsidRPr="00285736">
        <w:rPr>
          <w:i/>
          <w:lang w:val="en-US"/>
        </w:rPr>
        <w:t>Matplotlib (</w:t>
      </w:r>
      <w:proofErr w:type="spellStart"/>
      <w:r w:rsidRPr="00285736">
        <w:rPr>
          <w:i/>
          <w:lang w:val="en-US"/>
        </w:rPr>
        <w:t>Versión</w:t>
      </w:r>
      <w:proofErr w:type="spellEnd"/>
      <w:r w:rsidRPr="00285736">
        <w:rPr>
          <w:i/>
          <w:lang w:val="en-US"/>
        </w:rPr>
        <w:t xml:space="preserve"> 3.8.1)</w:t>
      </w:r>
      <w:r w:rsidRPr="00285736">
        <w:rPr>
          <w:lang w:val="en-US"/>
        </w:rPr>
        <w:t xml:space="preserve"> [Software]. https://matplotlib.org/</w:t>
      </w:r>
    </w:p>
    <w:p w14:paraId="74941C57" w14:textId="77777777" w:rsidR="0020329E" w:rsidRDefault="00000000">
      <w:pPr>
        <w:pBdr>
          <w:top w:val="nil"/>
          <w:left w:val="nil"/>
          <w:bottom w:val="nil"/>
          <w:right w:val="nil"/>
          <w:between w:val="nil"/>
        </w:pBdr>
        <w:spacing w:before="160" w:after="160" w:line="240" w:lineRule="auto"/>
      </w:pPr>
      <w:r w:rsidRPr="00285736">
        <w:rPr>
          <w:lang w:val="en-US"/>
        </w:rPr>
        <w:t xml:space="preserve">[7] McKinney, W., &amp; </w:t>
      </w:r>
      <w:proofErr w:type="gramStart"/>
      <w:r w:rsidRPr="00285736">
        <w:rPr>
          <w:lang w:val="en-US"/>
        </w:rPr>
        <w:t>Pandas</w:t>
      </w:r>
      <w:proofErr w:type="gramEnd"/>
      <w:r w:rsidRPr="00285736">
        <w:rPr>
          <w:lang w:val="en-US"/>
        </w:rPr>
        <w:t xml:space="preserve"> development team. </w:t>
      </w:r>
      <w:r>
        <w:t xml:space="preserve">(2023). </w:t>
      </w:r>
      <w:r>
        <w:rPr>
          <w:i/>
        </w:rPr>
        <w:t>Pandas (Versión 2.1.2)</w:t>
      </w:r>
      <w:r>
        <w:t xml:space="preserve"> [Software]. https://pandas.pydata.org/</w:t>
      </w:r>
    </w:p>
    <w:p w14:paraId="71102432" w14:textId="77777777" w:rsidR="0020329E" w:rsidRPr="00285736" w:rsidRDefault="00000000">
      <w:pPr>
        <w:pBdr>
          <w:top w:val="nil"/>
          <w:left w:val="nil"/>
          <w:bottom w:val="nil"/>
          <w:right w:val="nil"/>
          <w:between w:val="nil"/>
        </w:pBdr>
        <w:spacing w:before="160" w:after="160" w:line="240" w:lineRule="auto"/>
        <w:rPr>
          <w:lang w:val="en-US"/>
        </w:rPr>
      </w:pPr>
      <w:r w:rsidRPr="00285736">
        <w:rPr>
          <w:lang w:val="en-US"/>
        </w:rPr>
        <w:t xml:space="preserve">[8] Harris, C. R., Millman, K. J., van der Walt, S. J., </w:t>
      </w:r>
      <w:proofErr w:type="spellStart"/>
      <w:r w:rsidRPr="00285736">
        <w:rPr>
          <w:lang w:val="en-US"/>
        </w:rPr>
        <w:t>Gommers</w:t>
      </w:r>
      <w:proofErr w:type="spellEnd"/>
      <w:r w:rsidRPr="00285736">
        <w:rPr>
          <w:lang w:val="en-US"/>
        </w:rPr>
        <w:t xml:space="preserve">, R., Virtanen, P., </w:t>
      </w:r>
      <w:proofErr w:type="spellStart"/>
      <w:r w:rsidRPr="00285736">
        <w:rPr>
          <w:lang w:val="en-US"/>
        </w:rPr>
        <w:t>Cournapeau</w:t>
      </w:r>
      <w:proofErr w:type="spellEnd"/>
      <w:r w:rsidRPr="00285736">
        <w:rPr>
          <w:lang w:val="en-US"/>
        </w:rPr>
        <w:t xml:space="preserve">, D., Oliphant, T. E. (2023). </w:t>
      </w:r>
      <w:r w:rsidRPr="00285736">
        <w:rPr>
          <w:i/>
          <w:lang w:val="en-US"/>
        </w:rPr>
        <w:t>NumPy (</w:t>
      </w:r>
      <w:proofErr w:type="spellStart"/>
      <w:r w:rsidRPr="00285736">
        <w:rPr>
          <w:i/>
          <w:lang w:val="en-US"/>
        </w:rPr>
        <w:t>Versión</w:t>
      </w:r>
      <w:proofErr w:type="spellEnd"/>
      <w:r w:rsidRPr="00285736">
        <w:rPr>
          <w:i/>
          <w:lang w:val="en-US"/>
        </w:rPr>
        <w:t xml:space="preserve"> 1.29)</w:t>
      </w:r>
      <w:r w:rsidRPr="00285736">
        <w:rPr>
          <w:lang w:val="en-US"/>
        </w:rPr>
        <w:t xml:space="preserve"> [Software]. https://numpy.org/</w:t>
      </w:r>
    </w:p>
    <w:p w14:paraId="13499644" w14:textId="77777777" w:rsidR="0020329E" w:rsidRPr="00285736" w:rsidRDefault="00000000">
      <w:pPr>
        <w:pBdr>
          <w:top w:val="nil"/>
          <w:left w:val="nil"/>
          <w:bottom w:val="nil"/>
          <w:right w:val="nil"/>
          <w:between w:val="nil"/>
        </w:pBdr>
        <w:spacing w:before="160" w:after="160" w:line="240" w:lineRule="auto"/>
        <w:rPr>
          <w:lang w:val="en-US"/>
        </w:rPr>
      </w:pPr>
      <w:r w:rsidRPr="00285736">
        <w:rPr>
          <w:lang w:val="en-US"/>
        </w:rPr>
        <w:t xml:space="preserve">[9] Virtanen, P., </w:t>
      </w:r>
      <w:proofErr w:type="spellStart"/>
      <w:r w:rsidRPr="00285736">
        <w:rPr>
          <w:lang w:val="en-US"/>
        </w:rPr>
        <w:t>Gommers</w:t>
      </w:r>
      <w:proofErr w:type="spellEnd"/>
      <w:r w:rsidRPr="00285736">
        <w:rPr>
          <w:lang w:val="en-US"/>
        </w:rPr>
        <w:t xml:space="preserve">, R., Oliphant, T. E., Haberland, M., Reddy, T., </w:t>
      </w:r>
      <w:proofErr w:type="spellStart"/>
      <w:r w:rsidRPr="00285736">
        <w:rPr>
          <w:lang w:val="en-US"/>
        </w:rPr>
        <w:t>Cournapeau</w:t>
      </w:r>
      <w:proofErr w:type="spellEnd"/>
      <w:r w:rsidRPr="00285736">
        <w:rPr>
          <w:lang w:val="en-US"/>
        </w:rPr>
        <w:t xml:space="preserve">, D., &amp; SciPy 1.0 Contributors. (2023). </w:t>
      </w:r>
      <w:r w:rsidRPr="00285736">
        <w:rPr>
          <w:i/>
          <w:lang w:val="en-US"/>
        </w:rPr>
        <w:t>SciPy (</w:t>
      </w:r>
      <w:proofErr w:type="spellStart"/>
      <w:r w:rsidRPr="00285736">
        <w:rPr>
          <w:i/>
          <w:lang w:val="en-US"/>
        </w:rPr>
        <w:t>Versión</w:t>
      </w:r>
      <w:proofErr w:type="spellEnd"/>
      <w:r w:rsidRPr="00285736">
        <w:rPr>
          <w:i/>
          <w:lang w:val="en-US"/>
        </w:rPr>
        <w:t xml:space="preserve"> 1.11.3)</w:t>
      </w:r>
      <w:r w:rsidRPr="00285736">
        <w:rPr>
          <w:lang w:val="en-US"/>
        </w:rPr>
        <w:t xml:space="preserve"> [Software]. https://scipy.org/</w:t>
      </w:r>
    </w:p>
    <w:p w14:paraId="09166B2D" w14:textId="77777777" w:rsidR="0020329E" w:rsidRPr="00285736" w:rsidRDefault="00000000">
      <w:pPr>
        <w:pBdr>
          <w:top w:val="nil"/>
          <w:left w:val="nil"/>
          <w:bottom w:val="nil"/>
          <w:right w:val="nil"/>
          <w:between w:val="nil"/>
        </w:pBdr>
        <w:spacing w:before="160" w:after="160" w:line="240" w:lineRule="auto"/>
        <w:rPr>
          <w:lang w:val="en-US"/>
        </w:rPr>
      </w:pPr>
      <w:r w:rsidRPr="00285736">
        <w:rPr>
          <w:lang w:val="en-US"/>
        </w:rPr>
        <w:t xml:space="preserve">[10] Pedregosa, F., </w:t>
      </w:r>
      <w:proofErr w:type="spellStart"/>
      <w:r w:rsidRPr="00285736">
        <w:rPr>
          <w:lang w:val="en-US"/>
        </w:rPr>
        <w:t>Varoquaux</w:t>
      </w:r>
      <w:proofErr w:type="spellEnd"/>
      <w:r w:rsidRPr="00285736">
        <w:rPr>
          <w:lang w:val="en-US"/>
        </w:rPr>
        <w:t xml:space="preserve">, G., </w:t>
      </w:r>
      <w:proofErr w:type="spellStart"/>
      <w:r w:rsidRPr="00285736">
        <w:rPr>
          <w:lang w:val="en-US"/>
        </w:rPr>
        <w:t>Gramfort</w:t>
      </w:r>
      <w:proofErr w:type="spellEnd"/>
      <w:r w:rsidRPr="00285736">
        <w:rPr>
          <w:lang w:val="en-US"/>
        </w:rPr>
        <w:t xml:space="preserve">, A., Michel, V., Thirion, B., Grisel, O., Blondel, M., </w:t>
      </w:r>
      <w:proofErr w:type="spellStart"/>
      <w:r w:rsidRPr="00285736">
        <w:rPr>
          <w:lang w:val="en-US"/>
        </w:rPr>
        <w:t>Prettenhofer</w:t>
      </w:r>
      <w:proofErr w:type="spellEnd"/>
      <w:r w:rsidRPr="00285736">
        <w:rPr>
          <w:lang w:val="en-US"/>
        </w:rPr>
        <w:t xml:space="preserve">, P., Weiss, R., Dubourg, V., Vanderplas, J., Passos, A., </w:t>
      </w:r>
      <w:proofErr w:type="spellStart"/>
      <w:r w:rsidRPr="00285736">
        <w:rPr>
          <w:lang w:val="en-US"/>
        </w:rPr>
        <w:t>Cournapeau</w:t>
      </w:r>
      <w:proofErr w:type="spellEnd"/>
      <w:r w:rsidRPr="00285736">
        <w:rPr>
          <w:lang w:val="en-US"/>
        </w:rPr>
        <w:t xml:space="preserve">, D., Brucher, M., Perrot, M., &amp; </w:t>
      </w:r>
      <w:proofErr w:type="spellStart"/>
      <w:r w:rsidRPr="00285736">
        <w:rPr>
          <w:lang w:val="en-US"/>
        </w:rPr>
        <w:t>Duchesnay</w:t>
      </w:r>
      <w:proofErr w:type="spellEnd"/>
      <w:r w:rsidRPr="00285736">
        <w:rPr>
          <w:lang w:val="en-US"/>
        </w:rPr>
        <w:t xml:space="preserve">, É. (2023). </w:t>
      </w:r>
      <w:r w:rsidRPr="00285736">
        <w:rPr>
          <w:i/>
          <w:lang w:val="en-US"/>
        </w:rPr>
        <w:t>Scikit-learn (</w:t>
      </w:r>
      <w:proofErr w:type="spellStart"/>
      <w:r w:rsidRPr="00285736">
        <w:rPr>
          <w:i/>
          <w:lang w:val="en-US"/>
        </w:rPr>
        <w:t>Versión</w:t>
      </w:r>
      <w:proofErr w:type="spellEnd"/>
      <w:r w:rsidRPr="00285736">
        <w:rPr>
          <w:i/>
          <w:lang w:val="en-US"/>
        </w:rPr>
        <w:t xml:space="preserve"> 1.3)</w:t>
      </w:r>
      <w:r w:rsidRPr="00285736">
        <w:rPr>
          <w:lang w:val="en-US"/>
        </w:rPr>
        <w:t xml:space="preserve"> [Software]. </w:t>
      </w:r>
      <w:hyperlink r:id="rId28">
        <w:r w:rsidRPr="00285736">
          <w:rPr>
            <w:color w:val="1155CC"/>
            <w:u w:val="single"/>
            <w:lang w:val="en-US"/>
          </w:rPr>
          <w:t>https://scikit-learn.org/</w:t>
        </w:r>
      </w:hyperlink>
    </w:p>
    <w:p w14:paraId="3C1A40DD" w14:textId="77777777" w:rsidR="0020329E" w:rsidRDefault="00000000">
      <w:pPr>
        <w:pBdr>
          <w:top w:val="nil"/>
          <w:left w:val="nil"/>
          <w:bottom w:val="nil"/>
          <w:right w:val="nil"/>
          <w:between w:val="nil"/>
        </w:pBdr>
        <w:spacing w:before="160" w:after="160" w:line="240" w:lineRule="auto"/>
      </w:pPr>
      <w:r w:rsidRPr="00285736">
        <w:rPr>
          <w:lang w:val="en-US"/>
        </w:rPr>
        <w:t xml:space="preserve">[11] Reichheld, F. F. (2003). The One Number You Need to Grow. </w:t>
      </w:r>
      <w:r>
        <w:t xml:space="preserve">Harvard Business </w:t>
      </w:r>
      <w:proofErr w:type="spellStart"/>
      <w:r>
        <w:t>Review</w:t>
      </w:r>
      <w:proofErr w:type="spellEnd"/>
      <w:r>
        <w:t>. Recuperado de https://hbr.org/</w:t>
      </w:r>
    </w:p>
    <w:p w14:paraId="56373BDF" w14:textId="77777777" w:rsidR="0020329E" w:rsidRDefault="0020329E">
      <w:pPr>
        <w:pBdr>
          <w:top w:val="nil"/>
          <w:left w:val="nil"/>
          <w:bottom w:val="nil"/>
          <w:right w:val="nil"/>
          <w:between w:val="nil"/>
        </w:pBdr>
        <w:spacing w:before="160" w:after="160" w:line="240" w:lineRule="auto"/>
      </w:pPr>
    </w:p>
    <w:p w14:paraId="2000AED5" w14:textId="77777777" w:rsidR="0020329E" w:rsidRDefault="0020329E">
      <w:pPr>
        <w:pBdr>
          <w:top w:val="nil"/>
          <w:left w:val="nil"/>
          <w:bottom w:val="nil"/>
          <w:right w:val="nil"/>
          <w:between w:val="nil"/>
        </w:pBdr>
        <w:spacing w:before="160" w:after="160" w:line="240" w:lineRule="auto"/>
      </w:pPr>
    </w:p>
    <w:p w14:paraId="553FEC88" w14:textId="77777777" w:rsidR="0020329E" w:rsidRDefault="0020329E">
      <w:pPr>
        <w:pBdr>
          <w:top w:val="nil"/>
          <w:left w:val="nil"/>
          <w:bottom w:val="nil"/>
          <w:right w:val="nil"/>
          <w:between w:val="nil"/>
        </w:pBdr>
        <w:spacing w:before="160" w:after="160" w:line="240" w:lineRule="auto"/>
      </w:pPr>
    </w:p>
    <w:p w14:paraId="1061FE5E" w14:textId="77777777" w:rsidR="0020329E" w:rsidRDefault="0020329E">
      <w:pPr>
        <w:pBdr>
          <w:top w:val="nil"/>
          <w:left w:val="nil"/>
          <w:bottom w:val="nil"/>
          <w:right w:val="nil"/>
          <w:between w:val="nil"/>
        </w:pBdr>
        <w:spacing w:before="160" w:after="160" w:line="240" w:lineRule="auto"/>
      </w:pPr>
    </w:p>
    <w:p w14:paraId="1A681146" w14:textId="77777777" w:rsidR="0020329E" w:rsidRDefault="0020329E">
      <w:pPr>
        <w:pBdr>
          <w:top w:val="nil"/>
          <w:left w:val="nil"/>
          <w:bottom w:val="nil"/>
          <w:right w:val="nil"/>
          <w:between w:val="nil"/>
        </w:pBdr>
        <w:spacing w:before="160" w:after="160" w:line="240" w:lineRule="auto"/>
      </w:pPr>
    </w:p>
    <w:p w14:paraId="256B7BF4" w14:textId="77777777" w:rsidR="0020329E" w:rsidRDefault="0020329E">
      <w:pPr>
        <w:pBdr>
          <w:top w:val="nil"/>
          <w:left w:val="nil"/>
          <w:bottom w:val="nil"/>
          <w:right w:val="nil"/>
          <w:between w:val="nil"/>
        </w:pBdr>
        <w:spacing w:before="160" w:after="160" w:line="240" w:lineRule="auto"/>
      </w:pPr>
    </w:p>
    <w:p w14:paraId="277F0B18" w14:textId="77777777" w:rsidR="0020329E" w:rsidRDefault="0020329E">
      <w:pPr>
        <w:pBdr>
          <w:top w:val="nil"/>
          <w:left w:val="nil"/>
          <w:bottom w:val="nil"/>
          <w:right w:val="nil"/>
          <w:between w:val="nil"/>
        </w:pBdr>
        <w:spacing w:before="160" w:after="160" w:line="240" w:lineRule="auto"/>
      </w:pPr>
    </w:p>
    <w:p w14:paraId="4FD96E2F" w14:textId="77777777" w:rsidR="0020329E" w:rsidRDefault="0020329E">
      <w:pPr>
        <w:pBdr>
          <w:top w:val="nil"/>
          <w:left w:val="nil"/>
          <w:bottom w:val="nil"/>
          <w:right w:val="nil"/>
          <w:between w:val="nil"/>
        </w:pBdr>
        <w:spacing w:before="160" w:after="160" w:line="240" w:lineRule="auto"/>
      </w:pPr>
    </w:p>
    <w:p w14:paraId="6364F270" w14:textId="77777777" w:rsidR="0020329E" w:rsidRDefault="0020329E">
      <w:pPr>
        <w:pBdr>
          <w:top w:val="nil"/>
          <w:left w:val="nil"/>
          <w:bottom w:val="nil"/>
          <w:right w:val="nil"/>
          <w:between w:val="nil"/>
        </w:pBdr>
        <w:spacing w:before="160" w:after="160" w:line="240" w:lineRule="auto"/>
      </w:pPr>
    </w:p>
    <w:p w14:paraId="32B5AC13" w14:textId="77777777" w:rsidR="0020329E" w:rsidRDefault="0020329E">
      <w:pPr>
        <w:jc w:val="left"/>
        <w:rPr>
          <w:color w:val="000000"/>
        </w:rPr>
      </w:pPr>
    </w:p>
    <w:sectPr w:rsidR="0020329E">
      <w:headerReference w:type="default" r:id="rId29"/>
      <w:footerReference w:type="default" r:id="rId30"/>
      <w:pgSz w:w="12240" w:h="15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213F3" w14:textId="77777777" w:rsidR="00B45EC1" w:rsidRDefault="00B45EC1">
      <w:pPr>
        <w:spacing w:line="240" w:lineRule="auto"/>
      </w:pPr>
      <w:r>
        <w:separator/>
      </w:r>
    </w:p>
  </w:endnote>
  <w:endnote w:type="continuationSeparator" w:id="0">
    <w:p w14:paraId="769D002D" w14:textId="77777777" w:rsidR="00B45EC1" w:rsidRDefault="00B45E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35D9" w14:textId="77777777" w:rsidR="0020329E" w:rsidRDefault="002032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F975" w14:textId="77777777" w:rsidR="00B45EC1" w:rsidRDefault="00B45EC1">
      <w:pPr>
        <w:spacing w:line="240" w:lineRule="auto"/>
      </w:pPr>
      <w:r>
        <w:separator/>
      </w:r>
    </w:p>
  </w:footnote>
  <w:footnote w:type="continuationSeparator" w:id="0">
    <w:p w14:paraId="7D15C487" w14:textId="77777777" w:rsidR="00B45EC1" w:rsidRDefault="00B45E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3C98B" w14:textId="77777777" w:rsidR="0020329E" w:rsidRDefault="00000000">
    <w:pPr>
      <w:pBdr>
        <w:top w:val="nil"/>
        <w:left w:val="nil"/>
        <w:bottom w:val="nil"/>
        <w:right w:val="nil"/>
        <w:between w:val="nil"/>
      </w:pBdr>
      <w:tabs>
        <w:tab w:val="center" w:pos="4419"/>
        <w:tab w:val="right" w:pos="8838"/>
      </w:tabs>
      <w:spacing w:line="240" w:lineRule="auto"/>
      <w:jc w:val="left"/>
      <w:rPr>
        <w:color w:val="000000"/>
        <w:sz w:val="20"/>
        <w:szCs w:val="20"/>
      </w:rPr>
    </w:pPr>
    <w:bookmarkStart w:id="32" w:name="_heading=h.319y80a" w:colFirst="0" w:colLast="0"/>
    <w:bookmarkEnd w:id="32"/>
    <w:r>
      <w:rPr>
        <w:sz w:val="20"/>
        <w:szCs w:val="20"/>
      </w:rPr>
      <w:t>ANÁLISIS INTEGRAL DE CLASIFICACIÓN DE USUARIOS - SISBEN - AÑO 2017</w:t>
    </w:r>
    <w:r>
      <w:rPr>
        <w:color w:val="00000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285736">
      <w:rPr>
        <w:noProof/>
        <w:color w:val="000000"/>
        <w:sz w:val="20"/>
        <w:szCs w:val="20"/>
      </w:rPr>
      <w:t>1</w:t>
    </w:r>
    <w:r>
      <w:rPr>
        <w:color w:val="000000"/>
        <w:sz w:val="20"/>
        <w:szCs w:val="20"/>
      </w:rPr>
      <w:fldChar w:fldCharType="end"/>
    </w:r>
  </w:p>
  <w:p w14:paraId="68C781A8" w14:textId="77777777" w:rsidR="0020329E" w:rsidRDefault="00000000">
    <w:pPr>
      <w:pBdr>
        <w:top w:val="nil"/>
        <w:left w:val="nil"/>
        <w:bottom w:val="nil"/>
        <w:right w:val="nil"/>
        <w:between w:val="nil"/>
      </w:pBdr>
      <w:tabs>
        <w:tab w:val="center" w:pos="4419"/>
        <w:tab w:val="right" w:pos="8838"/>
      </w:tabs>
      <w:spacing w:line="240" w:lineRule="auto"/>
      <w:jc w:val="left"/>
      <w:rPr>
        <w:color w:val="000000"/>
        <w:sz w:val="20"/>
        <w:szCs w:val="20"/>
      </w:rPr>
    </w:pPr>
    <w:bookmarkStart w:id="33" w:name="_heading=h.1gf8i83" w:colFirst="0" w:colLast="0"/>
    <w:bookmarkEnd w:id="33"/>
    <w:r>
      <w:pict w14:anchorId="08402F22">
        <v:rect id="_x0000_i1025" style="width:0;height:1.5pt" o:hralign="center" o:hrstd="t" o:hr="t" fillcolor="#a0a0a0" stroked="f"/>
      </w:pict>
    </w:r>
  </w:p>
  <w:p w14:paraId="48C5F1A8" w14:textId="77777777" w:rsidR="0020329E" w:rsidRDefault="0020329E">
    <w:pPr>
      <w:tabs>
        <w:tab w:val="left" w:pos="64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3F69"/>
    <w:multiLevelType w:val="multilevel"/>
    <w:tmpl w:val="CC0454A6"/>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36773B69"/>
    <w:multiLevelType w:val="multilevel"/>
    <w:tmpl w:val="C4241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AC84B6B"/>
    <w:multiLevelType w:val="multilevel"/>
    <w:tmpl w:val="F40C1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9D1B74"/>
    <w:multiLevelType w:val="multilevel"/>
    <w:tmpl w:val="C1B0F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1682107">
    <w:abstractNumId w:val="1"/>
  </w:num>
  <w:num w:numId="2" w16cid:durableId="1351880393">
    <w:abstractNumId w:val="0"/>
  </w:num>
  <w:num w:numId="3" w16cid:durableId="763116268">
    <w:abstractNumId w:val="2"/>
  </w:num>
  <w:num w:numId="4" w16cid:durableId="1964532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29E"/>
    <w:rsid w:val="0011043F"/>
    <w:rsid w:val="0020329E"/>
    <w:rsid w:val="00285736"/>
    <w:rsid w:val="00B45E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2D0EC"/>
  <w15:docId w15:val="{30AE2A07-21DE-411F-93C1-1CFEFA69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5A"/>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semiHidden/>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iPriority w:val="9"/>
    <w:semiHidden/>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semiHidden/>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 w:type="table" w:customStyle="1" w:styleId="a5">
    <w:basedOn w:val="Tablanormal"/>
    <w:pPr>
      <w:spacing w:line="240" w:lineRule="auto"/>
    </w:pPr>
    <w:rPr>
      <w:sz w:val="20"/>
      <w:szCs w:val="20"/>
    </w:rPr>
    <w:tblPr>
      <w:tblStyleRowBandSize w:val="1"/>
      <w:tblStyleColBandSize w:val="1"/>
    </w:tblPr>
  </w:style>
  <w:style w:type="table" w:customStyle="1" w:styleId="a6">
    <w:basedOn w:val="Tablanormal"/>
    <w:pPr>
      <w:spacing w:line="240" w:lineRule="auto"/>
    </w:pPr>
    <w:rPr>
      <w:sz w:val="20"/>
      <w:szCs w:val="20"/>
    </w:rPr>
    <w:tblPr>
      <w:tblStyleRowBandSize w:val="1"/>
      <w:tblStyleColBandSize w:val="1"/>
    </w:tblPr>
  </w:style>
  <w:style w:type="table" w:customStyle="1" w:styleId="a7">
    <w:basedOn w:val="Tab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IyQfDh2IBz242ZkZo3qK8SFiIs9U2iPZ/edit?pli=1" TargetMode="External"/><Relationship Id="rId18" Type="http://schemas.openxmlformats.org/officeDocument/2006/relationships/hyperlink" Target="https://docs.google.com/document/d/1IyQfDh2IBz242ZkZo3qK8SFiIs9U2iPZ/edit?pli=1"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johnbyronA/ME04---Seminario_Grupo_1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google.com/document/d/1IyQfDh2IBz242ZkZo3qK8SFiIs9U2iPZ/edit?pli=1"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ocs.google.com/document/d/1IyQfDh2IBz242ZkZo3qK8SFiIs9U2iPZ/edit?pli=1" TargetMode="External"/><Relationship Id="rId20" Type="http://schemas.openxmlformats.org/officeDocument/2006/relationships/hyperlink" Target="https://github.com/jorgegenes23/ME04---Seminario_Grupo_1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IyQfDh2IBz242ZkZo3qK8SFiIs9U2iPZ/edit?pli=1" TargetMode="External"/><Relationship Id="rId23" Type="http://schemas.openxmlformats.org/officeDocument/2006/relationships/image" Target="media/image6.png"/><Relationship Id="rId28" Type="http://schemas.openxmlformats.org/officeDocument/2006/relationships/hyperlink" Target="https://scikit-learn.org/" TargetMode="External"/><Relationship Id="rId10" Type="http://schemas.openxmlformats.org/officeDocument/2006/relationships/image" Target="media/image3.png"/><Relationship Id="rId19" Type="http://schemas.openxmlformats.org/officeDocument/2006/relationships/hyperlink" Target="https://github.com/johnbyronA/ME04---Seminario_Grupo_1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google.com/document/d/1IyQfDh2IBz242ZkZo3qK8SFiIs9U2iPZ/edit?pli=1" TargetMode="External"/><Relationship Id="rId22" Type="http://schemas.openxmlformats.org/officeDocument/2006/relationships/hyperlink" Target="https://github.com/jorgegenes23/ME04---Seminario_Grupo_11" TargetMode="External"/><Relationship Id="rId27" Type="http://schemas.openxmlformats.org/officeDocument/2006/relationships/hyperlink" Target="https://www.python.org/"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YBQhGKXDRLtU3nskBPHp/gqKqg==">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3998</Words>
  <Characters>21994</Characters>
  <Application>Microsoft Office Word</Application>
  <DocSecurity>0</DocSecurity>
  <Lines>183</Lines>
  <Paragraphs>51</Paragraphs>
  <ScaleCrop>false</ScaleCrop>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dc:creator>
  <cp:lastModifiedBy>John Alzate</cp:lastModifiedBy>
  <cp:revision>2</cp:revision>
  <dcterms:created xsi:type="dcterms:W3CDTF">2023-11-17T03:52:00Z</dcterms:created>
  <dcterms:modified xsi:type="dcterms:W3CDTF">2023-11-17T03:52:00Z</dcterms:modified>
</cp:coreProperties>
</file>